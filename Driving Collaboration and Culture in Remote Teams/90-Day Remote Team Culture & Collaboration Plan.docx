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D7E60C" w14:textId="77777777" w:rsidR="00ED3C5B" w:rsidRPr="00090D57" w:rsidRDefault="00ED3C5B" w:rsidP="00ED3C5B">
      <w:pPr>
        <w:rPr>
          <w:b/>
          <w:bCs/>
          <w:i/>
          <w:iCs/>
          <w:color w:val="80340D" w:themeColor="accent2" w:themeShade="80"/>
        </w:rPr>
      </w:pPr>
      <w:r w:rsidRPr="00090D57">
        <w:rPr>
          <w:b/>
          <w:bCs/>
          <w:i/>
          <w:iCs/>
          <w:color w:val="80340D" w:themeColor="accent2" w:themeShade="80"/>
        </w:rPr>
        <w:t>//Instructions for using this template</w:t>
      </w:r>
    </w:p>
    <w:p w14:paraId="3079E74A" w14:textId="77777777" w:rsidR="00ED3C5B" w:rsidRPr="00090D57" w:rsidRDefault="00ED3C5B" w:rsidP="00ED3C5B">
      <w:pPr>
        <w:rPr>
          <w:i/>
          <w:iCs/>
          <w:color w:val="80340D" w:themeColor="accent2" w:themeShade="80"/>
          <w:sz w:val="22"/>
          <w:szCs w:val="22"/>
        </w:rPr>
      </w:pPr>
      <w:r w:rsidRPr="00090D57">
        <w:rPr>
          <w:i/>
          <w:iCs/>
          <w:color w:val="80340D" w:themeColor="accent2" w:themeShade="80"/>
          <w:sz w:val="22"/>
          <w:szCs w:val="22"/>
        </w:rPr>
        <w:t xml:space="preserve">This template </w:t>
      </w:r>
      <w:proofErr w:type="gramStart"/>
      <w:r w:rsidRPr="00090D57">
        <w:rPr>
          <w:i/>
          <w:iCs/>
          <w:color w:val="80340D" w:themeColor="accent2" w:themeShade="80"/>
          <w:sz w:val="22"/>
          <w:szCs w:val="22"/>
        </w:rPr>
        <w:t>is designed</w:t>
      </w:r>
      <w:proofErr w:type="gramEnd"/>
      <w:r w:rsidRPr="00090D57">
        <w:rPr>
          <w:i/>
          <w:iCs/>
          <w:color w:val="80340D" w:themeColor="accent2" w:themeShade="80"/>
          <w:sz w:val="22"/>
          <w:szCs w:val="22"/>
        </w:rPr>
        <w:t xml:space="preserve"> to simplify your project by providing a structured format for your 90-Day Remote Team Culture &amp; Collaboration Plan. It includes the scenario, task descriptions, and planning questions. The content uses first-person language (“I,” “we,” “our”) to match the tone of your final submission.</w:t>
      </w:r>
    </w:p>
    <w:p w14:paraId="4FAADAD2" w14:textId="77777777" w:rsidR="00ED3C5B" w:rsidRPr="00090D57" w:rsidRDefault="00ED3C5B" w:rsidP="00ED3C5B">
      <w:pPr>
        <w:rPr>
          <w:i/>
          <w:iCs/>
          <w:color w:val="80340D" w:themeColor="accent2" w:themeShade="80"/>
          <w:sz w:val="22"/>
          <w:szCs w:val="22"/>
        </w:rPr>
      </w:pPr>
      <w:r w:rsidRPr="00090D57">
        <w:rPr>
          <w:i/>
          <w:iCs/>
          <w:color w:val="80340D" w:themeColor="accent2" w:themeShade="80"/>
          <w:sz w:val="22"/>
          <w:szCs w:val="22"/>
        </w:rPr>
        <w:t>For each planning question in every task, add your personalized action plan. For each planning question, write two specific actions (Action 1 and Action 2). This will help you create a practical and realistic plan based on the project scenario.</w:t>
      </w:r>
    </w:p>
    <w:p w14:paraId="68999B6E" w14:textId="77777777" w:rsidR="00ED3C5B" w:rsidRPr="00090D57" w:rsidRDefault="00ED3C5B" w:rsidP="00ED3C5B">
      <w:pPr>
        <w:rPr>
          <w:i/>
          <w:iCs/>
          <w:color w:val="80340D" w:themeColor="accent2" w:themeShade="80"/>
          <w:sz w:val="22"/>
          <w:szCs w:val="22"/>
        </w:rPr>
      </w:pPr>
      <w:r w:rsidRPr="00090D57">
        <w:rPr>
          <w:i/>
          <w:iCs/>
          <w:color w:val="80340D" w:themeColor="accent2" w:themeShade="80"/>
          <w:sz w:val="22"/>
          <w:szCs w:val="22"/>
        </w:rPr>
        <w:t>Remember to remove these instruction lines before submitting your final document.</w:t>
      </w:r>
    </w:p>
    <w:p w14:paraId="274A4ACE" w14:textId="77777777" w:rsidR="00ED3C5B" w:rsidRPr="00090D57" w:rsidRDefault="00ED3C5B" w:rsidP="00ED3C5B">
      <w:pPr>
        <w:rPr>
          <w:i/>
          <w:iCs/>
          <w:color w:val="80340D" w:themeColor="accent2" w:themeShade="80"/>
          <w:sz w:val="22"/>
          <w:szCs w:val="22"/>
        </w:rPr>
      </w:pPr>
    </w:p>
    <w:p w14:paraId="36C85794" w14:textId="5C262D81" w:rsidR="00ED3C5B" w:rsidRPr="00090D57" w:rsidRDefault="00ED3C5B" w:rsidP="00ED3C5B">
      <w:pPr>
        <w:pStyle w:val="Heading1"/>
        <w:rPr>
          <w:rFonts w:hint="eastAsia"/>
        </w:rPr>
      </w:pPr>
      <w:r w:rsidRPr="00090D57">
        <w:t>My Remote Team Culture &amp; Collaboration Plan</w:t>
      </w:r>
    </w:p>
    <w:p w14:paraId="3ED48E73" w14:textId="7285BFA0" w:rsidR="00ED3C5B" w:rsidRPr="00090D57" w:rsidRDefault="00ED3C5B" w:rsidP="00ED3C5B">
      <w:pPr>
        <w:rPr>
          <w:sz w:val="22"/>
          <w:szCs w:val="22"/>
        </w:rPr>
      </w:pPr>
      <w:r w:rsidRPr="00090D57">
        <w:rPr>
          <w:sz w:val="22"/>
          <w:szCs w:val="22"/>
        </w:rPr>
        <w:t xml:space="preserve">This plan </w:t>
      </w:r>
      <w:proofErr w:type="gramStart"/>
      <w:r w:rsidRPr="00090D57">
        <w:rPr>
          <w:sz w:val="22"/>
          <w:szCs w:val="22"/>
        </w:rPr>
        <w:t>has been developed</w:t>
      </w:r>
      <w:proofErr w:type="gramEnd"/>
      <w:r w:rsidRPr="00090D57">
        <w:rPr>
          <w:sz w:val="22"/>
          <w:szCs w:val="22"/>
        </w:rPr>
        <w:t xml:space="preserve"> to help a cross-functional remote team build trust, strengthen collaboration, and create an inclusive, high-performing team culture.</w:t>
      </w:r>
    </w:p>
    <w:p w14:paraId="7B69A8C4" w14:textId="77777777" w:rsidR="00ED3C5B" w:rsidRPr="00090D57" w:rsidRDefault="00ED3C5B" w:rsidP="00ED3C5B">
      <w:pPr>
        <w:pStyle w:val="Heading2"/>
        <w:rPr>
          <w:rFonts w:hint="eastAsia"/>
        </w:rPr>
      </w:pPr>
      <w:r w:rsidRPr="00090D57">
        <w:t>Project summary</w:t>
      </w:r>
    </w:p>
    <w:p w14:paraId="3A66E8E5" w14:textId="7496B112" w:rsidR="00ED3C5B" w:rsidRPr="00090D57" w:rsidRDefault="00B64B81" w:rsidP="00ED3C5B">
      <w:pPr>
        <w:rPr>
          <w:sz w:val="22"/>
          <w:szCs w:val="22"/>
        </w:rPr>
      </w:pPr>
      <w:r w:rsidRPr="00090D57">
        <w:rPr>
          <w:sz w:val="22"/>
          <w:szCs w:val="22"/>
        </w:rPr>
        <w:t>You</w:t>
      </w:r>
      <w:r w:rsidR="00ED3C5B" w:rsidRPr="00090D57">
        <w:rPr>
          <w:sz w:val="22"/>
          <w:szCs w:val="22"/>
        </w:rPr>
        <w:t>r organization has launched a flagship initiative called Global Connect: A Remote Collaboration &amp; Culture Program. The goal is to strengthen trust, improve collaboration, make virtual interactions more engaging, and build an inclusive culture across time zones.</w:t>
      </w:r>
    </w:p>
    <w:p w14:paraId="190178A7" w14:textId="534C7866" w:rsidR="00ED3C5B" w:rsidRPr="00090D57" w:rsidRDefault="00456301" w:rsidP="00ED3C5B">
      <w:pPr>
        <w:rPr>
          <w:sz w:val="22"/>
          <w:szCs w:val="22"/>
        </w:rPr>
      </w:pPr>
      <w:r w:rsidRPr="00090D57">
        <w:rPr>
          <w:sz w:val="22"/>
          <w:szCs w:val="22"/>
        </w:rPr>
        <w:t>You have</w:t>
      </w:r>
      <w:r w:rsidR="00ED3C5B" w:rsidRPr="00090D57">
        <w:rPr>
          <w:sz w:val="22"/>
          <w:szCs w:val="22"/>
        </w:rPr>
        <w:t xml:space="preserve"> been chosen to lead this initiative, working with a 12-member team spread across </w:t>
      </w:r>
      <w:proofErr w:type="gramStart"/>
      <w:r w:rsidR="00ED3C5B" w:rsidRPr="00090D57">
        <w:rPr>
          <w:sz w:val="22"/>
          <w:szCs w:val="22"/>
        </w:rPr>
        <w:t>4</w:t>
      </w:r>
      <w:proofErr w:type="gramEnd"/>
      <w:r w:rsidR="00ED3C5B" w:rsidRPr="00090D57">
        <w:rPr>
          <w:sz w:val="22"/>
          <w:szCs w:val="22"/>
        </w:rPr>
        <w:t xml:space="preserve"> time zones. Some team members have never worked together before. Early signs show challenges with trust, duplicated work, disengaging from virtual meetings, and unequal participation.</w:t>
      </w:r>
    </w:p>
    <w:p w14:paraId="2B371DFC" w14:textId="07AD4343" w:rsidR="00ED3C5B" w:rsidRPr="00090D57" w:rsidRDefault="00456301" w:rsidP="00ED3C5B">
      <w:pPr>
        <w:rPr>
          <w:sz w:val="22"/>
          <w:szCs w:val="22"/>
        </w:rPr>
      </w:pPr>
      <w:r w:rsidRPr="00090D57">
        <w:rPr>
          <w:sz w:val="22"/>
          <w:szCs w:val="22"/>
        </w:rPr>
        <w:t>Your</w:t>
      </w:r>
      <w:r w:rsidR="00ED3C5B" w:rsidRPr="00090D57">
        <w:rPr>
          <w:sz w:val="22"/>
          <w:szCs w:val="22"/>
        </w:rPr>
        <w:t xml:space="preserve"> mission is to design a 90-Day Plan that addresses these challenges and creates a foundation for openness, belonging, and seamless collaboration.</w:t>
      </w:r>
    </w:p>
    <w:p w14:paraId="7C8604AB" w14:textId="77777777" w:rsidR="00ED3C5B" w:rsidRPr="00090D57" w:rsidRDefault="00ED3C5B" w:rsidP="00ED3C5B">
      <w:pPr>
        <w:pStyle w:val="Heading2"/>
        <w:rPr>
          <w:rFonts w:hint="eastAsia"/>
        </w:rPr>
      </w:pPr>
      <w:r w:rsidRPr="00090D57">
        <w:t>Developing my plan, step by step</w:t>
      </w:r>
    </w:p>
    <w:p w14:paraId="3C6E06D6" w14:textId="040CCF97" w:rsidR="00ED3C5B" w:rsidRPr="00090D57" w:rsidRDefault="00ED3C5B" w:rsidP="00ED3C5B">
      <w:pPr>
        <w:pStyle w:val="Heading3"/>
        <w:rPr>
          <w:rFonts w:hint="eastAsia"/>
        </w:rPr>
      </w:pPr>
      <w:r w:rsidRPr="00090D57">
        <w:t>Task 1: Building trust and openness</w:t>
      </w:r>
    </w:p>
    <w:p w14:paraId="64091D2D" w14:textId="6D17C0E3" w:rsidR="00ED3C5B" w:rsidRPr="00090D57" w:rsidRDefault="000555B2" w:rsidP="00ED3C5B">
      <w:pPr>
        <w:rPr>
          <w:sz w:val="22"/>
          <w:szCs w:val="22"/>
        </w:rPr>
      </w:pPr>
      <w:r w:rsidRPr="00090D57">
        <w:rPr>
          <w:sz w:val="22"/>
          <w:szCs w:val="22"/>
        </w:rPr>
        <w:t>Your</w:t>
      </w:r>
      <w:r w:rsidR="00ED3C5B" w:rsidRPr="00090D57">
        <w:rPr>
          <w:sz w:val="22"/>
          <w:szCs w:val="22"/>
        </w:rPr>
        <w:t xml:space="preserve"> first task is to establish trust and psychological safety so that team members feel comfortable sharing ideas, taking risks, and collaborating openly.</w:t>
      </w:r>
    </w:p>
    <w:p w14:paraId="4CB13498" w14:textId="33A9AEA6" w:rsidR="00ED3C5B" w:rsidRPr="00090D57" w:rsidRDefault="00FE5845" w:rsidP="00ED3C5B">
      <w:pPr>
        <w:pStyle w:val="Heading3"/>
        <w:rPr>
          <w:rFonts w:hint="eastAsia"/>
        </w:rPr>
      </w:pPr>
      <w:r w:rsidRPr="00090D57">
        <w:t>Your</w:t>
      </w:r>
      <w:r w:rsidR="00ED3C5B" w:rsidRPr="00090D57">
        <w:t xml:space="preserve"> action plan for building trust and openness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4768"/>
      </w:tblGrid>
      <w:tr w:rsidR="00ED3C5B" w:rsidRPr="00090D57" w14:paraId="6FCC9F35" w14:textId="77777777" w:rsidTr="00580F69">
        <w:tc>
          <w:tcPr>
            <w:tcW w:w="1129" w:type="dxa"/>
          </w:tcPr>
          <w:p w14:paraId="453B7E9D" w14:textId="77777777" w:rsidR="00ED3C5B" w:rsidRPr="00090D57" w:rsidRDefault="00ED3C5B" w:rsidP="00580F69">
            <w:pPr>
              <w:rPr>
                <w:rStyle w:val="Strong"/>
              </w:rPr>
            </w:pPr>
            <w:r w:rsidRPr="00090D57">
              <w:rPr>
                <w:rStyle w:val="Strong"/>
              </w:rPr>
              <w:t>Serial No.</w:t>
            </w:r>
          </w:p>
        </w:tc>
        <w:tc>
          <w:tcPr>
            <w:tcW w:w="3119" w:type="dxa"/>
          </w:tcPr>
          <w:p w14:paraId="16752D3F" w14:textId="77777777" w:rsidR="00ED3C5B" w:rsidRPr="00090D57" w:rsidRDefault="00ED3C5B" w:rsidP="00580F69">
            <w:pPr>
              <w:rPr>
                <w:rStyle w:val="Strong"/>
              </w:rPr>
            </w:pPr>
            <w:r w:rsidRPr="00090D57">
              <w:rPr>
                <w:rStyle w:val="Strong"/>
              </w:rPr>
              <w:t>Planning question</w:t>
            </w:r>
          </w:p>
        </w:tc>
        <w:tc>
          <w:tcPr>
            <w:tcW w:w="4768" w:type="dxa"/>
          </w:tcPr>
          <w:p w14:paraId="2855860E" w14:textId="77777777" w:rsidR="00ED3C5B" w:rsidRPr="00090D57" w:rsidRDefault="00ED3C5B" w:rsidP="00580F69">
            <w:pPr>
              <w:rPr>
                <w:rStyle w:val="Strong"/>
              </w:rPr>
            </w:pPr>
            <w:r w:rsidRPr="00090D57">
              <w:rPr>
                <w:rStyle w:val="Strong"/>
              </w:rPr>
              <w:t>My action plan</w:t>
            </w:r>
          </w:p>
          <w:p w14:paraId="74049B74" w14:textId="77777777" w:rsidR="00ED3C5B" w:rsidRPr="00090D57" w:rsidRDefault="00ED3C5B" w:rsidP="00580F69">
            <w:pPr>
              <w:rPr>
                <w:rStyle w:val="Strong"/>
                <w:b w:val="0"/>
                <w:bCs w:val="0"/>
                <w:sz w:val="22"/>
                <w:szCs w:val="22"/>
              </w:rPr>
            </w:pPr>
            <w:r w:rsidRPr="00090D57">
              <w:rPr>
                <w:rStyle w:val="Strong"/>
                <w:b w:val="0"/>
                <w:bCs w:val="0"/>
                <w:sz w:val="22"/>
                <w:szCs w:val="22"/>
              </w:rPr>
              <w:t>(</w:t>
            </w:r>
            <w:r w:rsidRPr="00090D57">
              <w:rPr>
                <w:rStyle w:val="Strong"/>
                <w:b w:val="0"/>
                <w:bCs w:val="0"/>
                <w:i/>
                <w:iCs/>
                <w:sz w:val="22"/>
                <w:szCs w:val="22"/>
              </w:rPr>
              <w:t>Write your responses in this column.</w:t>
            </w:r>
            <w:r w:rsidRPr="00090D57">
              <w:rPr>
                <w:rStyle w:val="Strong"/>
                <w:b w:val="0"/>
                <w:bCs w:val="0"/>
                <w:sz w:val="22"/>
                <w:szCs w:val="22"/>
              </w:rPr>
              <w:t>)</w:t>
            </w:r>
          </w:p>
        </w:tc>
      </w:tr>
      <w:tr w:rsidR="00ED3C5B" w:rsidRPr="00090D57" w14:paraId="52C68472" w14:textId="77777777" w:rsidTr="00580F69">
        <w:tc>
          <w:tcPr>
            <w:tcW w:w="1129" w:type="dxa"/>
          </w:tcPr>
          <w:p w14:paraId="1804AE04" w14:textId="77777777" w:rsidR="00ED3C5B" w:rsidRPr="00090D57" w:rsidRDefault="00ED3C5B" w:rsidP="00580F69">
            <w:r w:rsidRPr="00090D57">
              <w:rPr>
                <w:sz w:val="22"/>
                <w:szCs w:val="22"/>
              </w:rPr>
              <w:t>1</w:t>
            </w:r>
          </w:p>
        </w:tc>
        <w:tc>
          <w:tcPr>
            <w:tcW w:w="3119" w:type="dxa"/>
          </w:tcPr>
          <w:p w14:paraId="4A8E8ED3" w14:textId="77777777" w:rsidR="00ED3C5B" w:rsidRPr="00090D57" w:rsidRDefault="00D15CB7" w:rsidP="00580F69">
            <w:r w:rsidRPr="00090D57">
              <w:t xml:space="preserve">What two specific actions will I take to strengthen trust among newer members like Jack and Ella, who feel </w:t>
            </w:r>
            <w:r w:rsidRPr="00090D57">
              <w:lastRenderedPageBreak/>
              <w:t>hesitant to speak up in meetings?</w:t>
            </w:r>
          </w:p>
          <w:p w14:paraId="4D76597B" w14:textId="77777777" w:rsidR="007A23C4" w:rsidRPr="00090D57" w:rsidRDefault="007A23C4" w:rsidP="00580F69"/>
          <w:p w14:paraId="2B2AABB0" w14:textId="455D803D" w:rsidR="007A23C4" w:rsidRPr="00090D57" w:rsidRDefault="007A23C4" w:rsidP="00580F69">
            <w:r w:rsidRPr="00090D57">
              <w:t>Consider how their short tenure and lack of connections might make them feel left out.</w:t>
            </w:r>
          </w:p>
        </w:tc>
        <w:tc>
          <w:tcPr>
            <w:tcW w:w="4768" w:type="dxa"/>
          </w:tcPr>
          <w:p w14:paraId="1F094EBD" w14:textId="77777777" w:rsidR="00ED3C5B" w:rsidRPr="00090D57" w:rsidRDefault="00ED3C5B" w:rsidP="00580F69">
            <w:pPr>
              <w:rPr>
                <w:sz w:val="22"/>
                <w:szCs w:val="22"/>
              </w:rPr>
            </w:pPr>
            <w:r w:rsidRPr="00090D57">
              <w:rPr>
                <w:sz w:val="22"/>
                <w:szCs w:val="22"/>
              </w:rPr>
              <w:lastRenderedPageBreak/>
              <w:t>Action 1:</w:t>
            </w:r>
          </w:p>
          <w:p w14:paraId="431E6D4B" w14:textId="4B4A224C" w:rsidR="00ED3C5B" w:rsidRPr="00090D57" w:rsidRDefault="003446E1" w:rsidP="00580F69">
            <w:pPr>
              <w:rPr>
                <w:sz w:val="22"/>
                <w:szCs w:val="22"/>
              </w:rPr>
            </w:pPr>
            <w:ins w:id="0" w:author="Dennis" w:date="2025-09-02T11:00:00Z">
              <w:r w:rsidRPr="003446E1">
                <w:rPr>
                  <w:sz w:val="22"/>
                  <w:szCs w:val="22"/>
                </w:rPr>
                <w:t xml:space="preserve">Pair each new or quiet member (Maya, Ethan, Chloe, </w:t>
              </w:r>
              <w:proofErr w:type="spellStart"/>
              <w:proofErr w:type="gramStart"/>
              <w:r w:rsidRPr="003446E1">
                <w:rPr>
                  <w:sz w:val="22"/>
                  <w:szCs w:val="22"/>
                </w:rPr>
                <w:t>Leela</w:t>
              </w:r>
              <w:proofErr w:type="spellEnd"/>
              <w:proofErr w:type="gramEnd"/>
              <w:r w:rsidRPr="003446E1">
                <w:rPr>
                  <w:sz w:val="22"/>
                  <w:szCs w:val="22"/>
                </w:rPr>
                <w:t>) with a “buddy” from another time zone for bi-weekly check-ins, so they form trusted 1:1 connections outside large meetings.</w:t>
              </w:r>
            </w:ins>
          </w:p>
          <w:p w14:paraId="0153BEC6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04CA7452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65DD1EB7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6EF04F44" w14:textId="77777777" w:rsidR="00ED3C5B" w:rsidRPr="00090D57" w:rsidRDefault="00ED3C5B" w:rsidP="00580F69">
            <w:pPr>
              <w:rPr>
                <w:sz w:val="22"/>
                <w:szCs w:val="22"/>
              </w:rPr>
            </w:pPr>
            <w:r w:rsidRPr="00090D57">
              <w:rPr>
                <w:sz w:val="22"/>
                <w:szCs w:val="22"/>
              </w:rPr>
              <w:t>Action 2:</w:t>
            </w:r>
          </w:p>
          <w:p w14:paraId="141DDD2A" w14:textId="2DAA111C" w:rsidR="00ED3C5B" w:rsidRPr="00090D57" w:rsidRDefault="003446E1" w:rsidP="00580F69">
            <w:pPr>
              <w:rPr>
                <w:sz w:val="22"/>
                <w:szCs w:val="22"/>
              </w:rPr>
            </w:pPr>
            <w:ins w:id="1" w:author="Dennis" w:date="2025-09-02T11:00:00Z">
              <w:r w:rsidRPr="003446E1">
                <w:rPr>
                  <w:sz w:val="22"/>
                  <w:szCs w:val="22"/>
                </w:rPr>
                <w:t>Rotate meeting icebreakers among these members to give them small, low-pressure leadership roles that increase visibility.</w:t>
              </w:r>
            </w:ins>
          </w:p>
          <w:p w14:paraId="58BA58AB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7FE86BBD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127A26C7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732E502B" w14:textId="77777777" w:rsidR="00ED3C5B" w:rsidRPr="00090D57" w:rsidRDefault="00ED3C5B" w:rsidP="00580F69"/>
        </w:tc>
      </w:tr>
      <w:tr w:rsidR="00ED3C5B" w:rsidRPr="00090D57" w14:paraId="3C8F77CC" w14:textId="77777777" w:rsidTr="00580F69">
        <w:tc>
          <w:tcPr>
            <w:tcW w:w="1129" w:type="dxa"/>
          </w:tcPr>
          <w:p w14:paraId="24D3E8F3" w14:textId="77777777" w:rsidR="00ED3C5B" w:rsidRPr="00090D57" w:rsidRDefault="00ED3C5B" w:rsidP="00580F69">
            <w:pPr>
              <w:rPr>
                <w:sz w:val="22"/>
                <w:szCs w:val="22"/>
              </w:rPr>
            </w:pPr>
            <w:r w:rsidRPr="00090D57">
              <w:rPr>
                <w:sz w:val="22"/>
                <w:szCs w:val="22"/>
              </w:rPr>
              <w:lastRenderedPageBreak/>
              <w:t xml:space="preserve">2. </w:t>
            </w:r>
          </w:p>
        </w:tc>
        <w:tc>
          <w:tcPr>
            <w:tcW w:w="3119" w:type="dxa"/>
          </w:tcPr>
          <w:p w14:paraId="0A22CDAF" w14:textId="14AE45E2" w:rsidR="00ED3C5B" w:rsidRPr="00090D57" w:rsidRDefault="004F4DAF" w:rsidP="00580F69">
            <w:pPr>
              <w:rPr>
                <w:sz w:val="22"/>
                <w:szCs w:val="22"/>
              </w:rPr>
            </w:pPr>
            <w:r w:rsidRPr="00090D57">
              <w:rPr>
                <w:sz w:val="22"/>
                <w:szCs w:val="22"/>
              </w:rPr>
              <w:t xml:space="preserve">How will I rebuild trust when duplicate work happens (like Rachel and Maya’s design overlap) or when commitments </w:t>
            </w:r>
            <w:proofErr w:type="gramStart"/>
            <w:r w:rsidRPr="00090D57">
              <w:rPr>
                <w:sz w:val="22"/>
                <w:szCs w:val="22"/>
              </w:rPr>
              <w:t>are missed</w:t>
            </w:r>
            <w:proofErr w:type="gramEnd"/>
            <w:r w:rsidRPr="00090D57">
              <w:rPr>
                <w:sz w:val="22"/>
                <w:szCs w:val="22"/>
              </w:rPr>
              <w:t xml:space="preserve">? </w:t>
            </w:r>
            <w:r w:rsidRPr="00090D57">
              <w:rPr>
                <w:sz w:val="22"/>
                <w:szCs w:val="22"/>
              </w:rPr>
              <w:br/>
            </w:r>
            <w:r w:rsidRPr="00090D57">
              <w:rPr>
                <w:sz w:val="22"/>
                <w:szCs w:val="22"/>
              </w:rPr>
              <w:br/>
              <w:t>Think about how to frame mistakes as learning opportunities, not failures.</w:t>
            </w:r>
          </w:p>
        </w:tc>
        <w:tc>
          <w:tcPr>
            <w:tcW w:w="4768" w:type="dxa"/>
          </w:tcPr>
          <w:p w14:paraId="74395AF5" w14:textId="77777777" w:rsidR="00ED3C5B" w:rsidRPr="00090D57" w:rsidRDefault="00ED3C5B" w:rsidP="00580F69">
            <w:pPr>
              <w:rPr>
                <w:sz w:val="22"/>
                <w:szCs w:val="22"/>
              </w:rPr>
            </w:pPr>
            <w:r w:rsidRPr="00090D57">
              <w:rPr>
                <w:sz w:val="22"/>
                <w:szCs w:val="22"/>
              </w:rPr>
              <w:t>Action 1:</w:t>
            </w:r>
          </w:p>
          <w:p w14:paraId="57636589" w14:textId="697A5960" w:rsidR="00ED3C5B" w:rsidRPr="00090D57" w:rsidRDefault="00324CA7" w:rsidP="00580F69">
            <w:pPr>
              <w:rPr>
                <w:sz w:val="22"/>
                <w:szCs w:val="22"/>
              </w:rPr>
            </w:pPr>
            <w:ins w:id="2" w:author="Dennis" w:date="2025-09-02T11:00:00Z">
              <w:r w:rsidRPr="00324CA7">
                <w:rPr>
                  <w:sz w:val="22"/>
                  <w:szCs w:val="22"/>
                </w:rPr>
                <w:t xml:space="preserve">Introduce a “Lessons Learned Corner” in shared documentation where duplicated efforts or missed tasks </w:t>
              </w:r>
              <w:proofErr w:type="gramStart"/>
              <w:r w:rsidRPr="00324CA7">
                <w:rPr>
                  <w:sz w:val="22"/>
                  <w:szCs w:val="22"/>
                </w:rPr>
                <w:t>are logged</w:t>
              </w:r>
              <w:proofErr w:type="gramEnd"/>
              <w:r w:rsidRPr="00324CA7">
                <w:rPr>
                  <w:sz w:val="22"/>
                  <w:szCs w:val="22"/>
                </w:rPr>
                <w:t xml:space="preserve"> openly as learning opportunities, not failures.</w:t>
              </w:r>
            </w:ins>
          </w:p>
          <w:p w14:paraId="1B3B0E6A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43A4C396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22F02B7C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72C0ED4A" w14:textId="77777777" w:rsidR="00ED3C5B" w:rsidRPr="00090D57" w:rsidRDefault="00ED3C5B" w:rsidP="00580F69">
            <w:pPr>
              <w:rPr>
                <w:sz w:val="22"/>
                <w:szCs w:val="22"/>
              </w:rPr>
            </w:pPr>
            <w:r w:rsidRPr="00090D57">
              <w:rPr>
                <w:sz w:val="22"/>
                <w:szCs w:val="22"/>
              </w:rPr>
              <w:t>Action 2:</w:t>
            </w:r>
          </w:p>
          <w:p w14:paraId="6E5C2764" w14:textId="1464BD70" w:rsidR="00ED3C5B" w:rsidRPr="00090D57" w:rsidRDefault="00324CA7" w:rsidP="00580F69">
            <w:pPr>
              <w:rPr>
                <w:sz w:val="22"/>
                <w:szCs w:val="22"/>
              </w:rPr>
            </w:pPr>
            <w:ins w:id="3" w:author="Dennis" w:date="2025-09-02T11:00:00Z">
              <w:r w:rsidRPr="00324CA7">
                <w:rPr>
                  <w:sz w:val="22"/>
                  <w:szCs w:val="22"/>
                </w:rPr>
                <w:t>Facilitate quick “reset calls” (15 minutes) between impacted parties (e.g., Arjun and David) to clarify ownership and prevent ongoing tension.</w:t>
              </w:r>
            </w:ins>
          </w:p>
          <w:p w14:paraId="60601CBD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623B70C6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1D624E46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5F618DF2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</w:tc>
      </w:tr>
      <w:tr w:rsidR="00ED3C5B" w:rsidRPr="00090D57" w14:paraId="4B94B8BC" w14:textId="77777777" w:rsidTr="00580F69">
        <w:tc>
          <w:tcPr>
            <w:tcW w:w="1129" w:type="dxa"/>
          </w:tcPr>
          <w:p w14:paraId="66F3A2C0" w14:textId="77777777" w:rsidR="00ED3C5B" w:rsidRPr="00090D57" w:rsidRDefault="00ED3C5B" w:rsidP="00580F69">
            <w:r w:rsidRPr="00090D57">
              <w:rPr>
                <w:sz w:val="22"/>
                <w:szCs w:val="22"/>
              </w:rPr>
              <w:t>3</w:t>
            </w:r>
          </w:p>
        </w:tc>
        <w:tc>
          <w:tcPr>
            <w:tcW w:w="3119" w:type="dxa"/>
          </w:tcPr>
          <w:p w14:paraId="621C436B" w14:textId="38560FE0" w:rsidR="00ED3C5B" w:rsidRPr="00090D57" w:rsidRDefault="003473E9" w:rsidP="00580F69">
            <w:pPr>
              <w:rPr>
                <w:sz w:val="22"/>
                <w:szCs w:val="22"/>
              </w:rPr>
            </w:pPr>
            <w:r w:rsidRPr="00090D57">
              <w:rPr>
                <w:sz w:val="22"/>
                <w:szCs w:val="22"/>
              </w:rPr>
              <w:t xml:space="preserve">What steps will I take to create psychological safety, ensuring that quieter voices like Olivia’s are encouraged alongside dominant ones like Rachel, David, and Maria? </w:t>
            </w:r>
            <w:r w:rsidRPr="00090D57">
              <w:rPr>
                <w:sz w:val="22"/>
                <w:szCs w:val="22"/>
              </w:rPr>
              <w:br/>
            </w:r>
            <w:r w:rsidRPr="00090D57">
              <w:rPr>
                <w:sz w:val="22"/>
                <w:szCs w:val="22"/>
              </w:rPr>
              <w:br/>
              <w:t>Consider rituals that make participation more balanced.</w:t>
            </w:r>
          </w:p>
        </w:tc>
        <w:tc>
          <w:tcPr>
            <w:tcW w:w="4768" w:type="dxa"/>
          </w:tcPr>
          <w:p w14:paraId="71535548" w14:textId="77777777" w:rsidR="00ED3C5B" w:rsidRPr="00090D57" w:rsidRDefault="00ED3C5B" w:rsidP="00580F69">
            <w:pPr>
              <w:rPr>
                <w:sz w:val="22"/>
                <w:szCs w:val="22"/>
              </w:rPr>
            </w:pPr>
            <w:r w:rsidRPr="00090D57">
              <w:rPr>
                <w:sz w:val="22"/>
                <w:szCs w:val="22"/>
              </w:rPr>
              <w:t>Action 1:</w:t>
            </w:r>
          </w:p>
          <w:p w14:paraId="24FB9D33" w14:textId="78462DA5" w:rsidR="00ED3C5B" w:rsidRPr="00090D57" w:rsidRDefault="004F52F5" w:rsidP="00580F69">
            <w:pPr>
              <w:rPr>
                <w:sz w:val="22"/>
                <w:szCs w:val="22"/>
              </w:rPr>
            </w:pPr>
            <w:ins w:id="4" w:author="Dennis" w:date="2025-09-02T11:01:00Z">
              <w:r w:rsidRPr="004F52F5">
                <w:rPr>
                  <w:sz w:val="22"/>
                  <w:szCs w:val="22"/>
                </w:rPr>
                <w:t>Implement a “round-robin” check-in during meetings so every person contributes before dominant voices can jump in.</w:t>
              </w:r>
            </w:ins>
          </w:p>
          <w:p w14:paraId="63CA72AF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689E9683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270111DB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6F16D878" w14:textId="77777777" w:rsidR="00ED3C5B" w:rsidRPr="00090D57" w:rsidRDefault="00ED3C5B" w:rsidP="00580F69">
            <w:pPr>
              <w:rPr>
                <w:sz w:val="22"/>
                <w:szCs w:val="22"/>
              </w:rPr>
            </w:pPr>
            <w:r w:rsidRPr="00090D57">
              <w:rPr>
                <w:sz w:val="22"/>
                <w:szCs w:val="22"/>
              </w:rPr>
              <w:t>Action 2:</w:t>
            </w:r>
          </w:p>
          <w:p w14:paraId="5A7B7299" w14:textId="6E0EE189" w:rsidR="00ED3C5B" w:rsidRPr="00090D57" w:rsidRDefault="004F52F5" w:rsidP="00580F69">
            <w:ins w:id="5" w:author="Dennis" w:date="2025-09-02T11:01:00Z">
              <w:r w:rsidRPr="004F52F5">
                <w:t xml:space="preserve">Use anonymous input tools (e.g., Miro board or </w:t>
              </w:r>
              <w:proofErr w:type="spellStart"/>
              <w:r w:rsidRPr="004F52F5">
                <w:t>Mentimeter</w:t>
              </w:r>
              <w:proofErr w:type="spellEnd"/>
              <w:r w:rsidRPr="004F52F5">
                <w:t xml:space="preserve"> polls) for brainstorming so everyone’s ideas surface equally before discussion begins.</w:t>
              </w:r>
            </w:ins>
          </w:p>
          <w:p w14:paraId="4CE82CED" w14:textId="77777777" w:rsidR="00ED3C5B" w:rsidRPr="00090D57" w:rsidRDefault="00ED3C5B" w:rsidP="00580F69"/>
          <w:p w14:paraId="021055AB" w14:textId="77777777" w:rsidR="00ED3C5B" w:rsidRPr="00090D57" w:rsidRDefault="00ED3C5B" w:rsidP="00580F69"/>
          <w:p w14:paraId="47B3453B" w14:textId="77777777" w:rsidR="00ED3C5B" w:rsidRPr="00090D57" w:rsidRDefault="00ED3C5B" w:rsidP="00580F69"/>
          <w:p w14:paraId="4373C68C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</w:tc>
      </w:tr>
    </w:tbl>
    <w:p w14:paraId="237FCFE7" w14:textId="77777777" w:rsidR="00ED3C5B" w:rsidRPr="00090D57" w:rsidRDefault="00ED3C5B" w:rsidP="00ED3C5B"/>
    <w:p w14:paraId="79578EF5" w14:textId="66208734" w:rsidR="00ED3C5B" w:rsidRPr="00090D57" w:rsidRDefault="00ED3C5B" w:rsidP="00ED3C5B">
      <w:pPr>
        <w:pStyle w:val="Heading3"/>
        <w:rPr>
          <w:rFonts w:hint="eastAsia"/>
        </w:rPr>
      </w:pPr>
      <w:r w:rsidRPr="00090D57">
        <w:lastRenderedPageBreak/>
        <w:t xml:space="preserve">Task 2: </w:t>
      </w:r>
      <w:r w:rsidR="00D347F6" w:rsidRPr="00090D57">
        <w:t>Making collaboration work in remote teams</w:t>
      </w:r>
    </w:p>
    <w:p w14:paraId="2F143621" w14:textId="35F54CC1" w:rsidR="00ED3C5B" w:rsidRPr="00090D57" w:rsidRDefault="00D347F6" w:rsidP="00ED3C5B">
      <w:pPr>
        <w:rPr>
          <w:sz w:val="22"/>
          <w:szCs w:val="22"/>
        </w:rPr>
      </w:pPr>
      <w:r w:rsidRPr="00090D57">
        <w:rPr>
          <w:sz w:val="22"/>
          <w:szCs w:val="22"/>
        </w:rPr>
        <w:t>The next step is to ensure collaboration flows smoothly despite time zone differences, unclear responsibilities, and tool overload.</w:t>
      </w:r>
    </w:p>
    <w:p w14:paraId="356D63D6" w14:textId="25A1D3AF" w:rsidR="00ED3C5B" w:rsidRPr="00090D57" w:rsidRDefault="00ED3C5B" w:rsidP="00ED3C5B">
      <w:pPr>
        <w:pStyle w:val="Heading3"/>
        <w:rPr>
          <w:rFonts w:hint="eastAsia"/>
        </w:rPr>
      </w:pPr>
      <w:r w:rsidRPr="00090D57">
        <w:t xml:space="preserve">My action plan for </w:t>
      </w:r>
      <w:r w:rsidR="00D347F6" w:rsidRPr="00090D57">
        <w:t xml:space="preserve">making </w:t>
      </w:r>
      <w:r w:rsidR="00494D63">
        <w:t>c</w:t>
      </w:r>
      <w:r w:rsidR="00494D63" w:rsidRPr="00090D57">
        <w:t xml:space="preserve">ollaboration </w:t>
      </w:r>
      <w:r w:rsidR="00494D63">
        <w:t>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4768"/>
      </w:tblGrid>
      <w:tr w:rsidR="00ED3C5B" w:rsidRPr="00090D57" w14:paraId="4F81B5D4" w14:textId="77777777" w:rsidTr="00580F69">
        <w:tc>
          <w:tcPr>
            <w:tcW w:w="1129" w:type="dxa"/>
          </w:tcPr>
          <w:p w14:paraId="409BC609" w14:textId="77777777" w:rsidR="00ED3C5B" w:rsidRPr="00090D57" w:rsidRDefault="00ED3C5B" w:rsidP="00580F69">
            <w:pPr>
              <w:rPr>
                <w:rStyle w:val="Strong"/>
              </w:rPr>
            </w:pPr>
            <w:r w:rsidRPr="00090D57">
              <w:rPr>
                <w:rStyle w:val="Strong"/>
              </w:rPr>
              <w:t>Serial No.</w:t>
            </w:r>
          </w:p>
        </w:tc>
        <w:tc>
          <w:tcPr>
            <w:tcW w:w="3119" w:type="dxa"/>
          </w:tcPr>
          <w:p w14:paraId="33091113" w14:textId="77777777" w:rsidR="00ED3C5B" w:rsidRPr="00090D57" w:rsidRDefault="00ED3C5B" w:rsidP="00580F69">
            <w:pPr>
              <w:rPr>
                <w:rStyle w:val="Strong"/>
              </w:rPr>
            </w:pPr>
            <w:r w:rsidRPr="00090D57">
              <w:rPr>
                <w:rStyle w:val="Strong"/>
              </w:rPr>
              <w:t>Planning question</w:t>
            </w:r>
          </w:p>
        </w:tc>
        <w:tc>
          <w:tcPr>
            <w:tcW w:w="4768" w:type="dxa"/>
          </w:tcPr>
          <w:p w14:paraId="7DE0DC84" w14:textId="77777777" w:rsidR="00ED3C5B" w:rsidRPr="00090D57" w:rsidRDefault="00ED3C5B" w:rsidP="00580F69">
            <w:pPr>
              <w:rPr>
                <w:rStyle w:val="Strong"/>
              </w:rPr>
            </w:pPr>
            <w:r w:rsidRPr="00090D57">
              <w:rPr>
                <w:rStyle w:val="Strong"/>
              </w:rPr>
              <w:t>My action plan</w:t>
            </w:r>
          </w:p>
          <w:p w14:paraId="3678B342" w14:textId="77777777" w:rsidR="00ED3C5B" w:rsidRPr="00090D57" w:rsidRDefault="00ED3C5B" w:rsidP="00580F69">
            <w:pPr>
              <w:rPr>
                <w:rStyle w:val="Strong"/>
                <w:b w:val="0"/>
                <w:bCs w:val="0"/>
                <w:i/>
                <w:iCs/>
                <w:sz w:val="22"/>
                <w:szCs w:val="22"/>
              </w:rPr>
            </w:pPr>
            <w:r w:rsidRPr="00090D57">
              <w:rPr>
                <w:rStyle w:val="Strong"/>
                <w:b w:val="0"/>
                <w:bCs w:val="0"/>
                <w:sz w:val="22"/>
                <w:szCs w:val="22"/>
              </w:rPr>
              <w:t>(</w:t>
            </w:r>
            <w:r w:rsidRPr="00090D57">
              <w:rPr>
                <w:rStyle w:val="Strong"/>
                <w:b w:val="0"/>
                <w:bCs w:val="0"/>
                <w:i/>
                <w:iCs/>
                <w:sz w:val="22"/>
                <w:szCs w:val="22"/>
              </w:rPr>
              <w:t>Write your responses in this column.</w:t>
            </w:r>
            <w:r w:rsidRPr="00090D57">
              <w:rPr>
                <w:rStyle w:val="Strong"/>
                <w:b w:val="0"/>
                <w:bCs w:val="0"/>
                <w:sz w:val="22"/>
                <w:szCs w:val="22"/>
              </w:rPr>
              <w:t>)</w:t>
            </w:r>
          </w:p>
        </w:tc>
      </w:tr>
      <w:tr w:rsidR="00ED3C5B" w:rsidRPr="00090D57" w14:paraId="1DD7C8DA" w14:textId="77777777" w:rsidTr="00580F69">
        <w:tc>
          <w:tcPr>
            <w:tcW w:w="1129" w:type="dxa"/>
          </w:tcPr>
          <w:p w14:paraId="3E297177" w14:textId="77777777" w:rsidR="00ED3C5B" w:rsidRPr="00090D57" w:rsidRDefault="00ED3C5B" w:rsidP="00580F69">
            <w:pPr>
              <w:rPr>
                <w:sz w:val="22"/>
                <w:szCs w:val="22"/>
              </w:rPr>
            </w:pPr>
            <w:r w:rsidRPr="00090D57">
              <w:rPr>
                <w:sz w:val="22"/>
                <w:szCs w:val="22"/>
              </w:rPr>
              <w:t>1</w:t>
            </w:r>
          </w:p>
        </w:tc>
        <w:tc>
          <w:tcPr>
            <w:tcW w:w="3119" w:type="dxa"/>
          </w:tcPr>
          <w:p w14:paraId="361DB321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347F6" w:rsidRPr="00090D57" w14:paraId="07E40E8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45052B" w14:textId="77777777" w:rsidR="00D347F6" w:rsidRPr="00090D57" w:rsidRDefault="00D347F6" w:rsidP="00D347F6">
                  <w:pPr>
                    <w:spacing w:after="0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530E0498" w14:textId="77777777" w:rsidR="00D347F6" w:rsidRPr="00090D57" w:rsidRDefault="00D347F6" w:rsidP="00D347F6">
            <w:pPr>
              <w:rPr>
                <w:vanish/>
                <w:sz w:val="22"/>
                <w:szCs w:val="22"/>
              </w:rPr>
            </w:pPr>
          </w:p>
          <w:p w14:paraId="2C6DD287" w14:textId="4C90D552" w:rsidR="00ED3C5B" w:rsidRPr="00090D57" w:rsidRDefault="00A30799" w:rsidP="00580F69">
            <w:pPr>
              <w:rPr>
                <w:sz w:val="22"/>
                <w:szCs w:val="22"/>
              </w:rPr>
            </w:pPr>
            <w:r w:rsidRPr="00090D57">
              <w:rPr>
                <w:sz w:val="22"/>
                <w:szCs w:val="22"/>
              </w:rPr>
              <w:t xml:space="preserve">What collaboration rituals will I establish to prevent duplication of work and ensure alignment across EST, IST, CET, and PT time zones? </w:t>
            </w:r>
            <w:r w:rsidRPr="00090D57">
              <w:rPr>
                <w:sz w:val="22"/>
                <w:szCs w:val="22"/>
              </w:rPr>
              <w:br/>
            </w:r>
            <w:r w:rsidRPr="00090D57">
              <w:rPr>
                <w:sz w:val="22"/>
                <w:szCs w:val="22"/>
              </w:rPr>
              <w:br/>
              <w:t>Think about shared task boards, handover meetings, or structured updates.</w:t>
            </w:r>
          </w:p>
        </w:tc>
        <w:tc>
          <w:tcPr>
            <w:tcW w:w="4768" w:type="dxa"/>
          </w:tcPr>
          <w:p w14:paraId="0C326135" w14:textId="77777777" w:rsidR="00ED3C5B" w:rsidRPr="00090D57" w:rsidRDefault="00ED3C5B" w:rsidP="00580F69">
            <w:pPr>
              <w:rPr>
                <w:sz w:val="22"/>
                <w:szCs w:val="22"/>
              </w:rPr>
            </w:pPr>
            <w:r w:rsidRPr="00090D57">
              <w:rPr>
                <w:sz w:val="22"/>
                <w:szCs w:val="22"/>
              </w:rPr>
              <w:t>Action 1:</w:t>
            </w:r>
          </w:p>
          <w:p w14:paraId="03C7F1C5" w14:textId="0497AC42" w:rsidR="00ED3C5B" w:rsidRPr="00090D57" w:rsidRDefault="00394437" w:rsidP="00580F69">
            <w:pPr>
              <w:rPr>
                <w:sz w:val="22"/>
                <w:szCs w:val="22"/>
              </w:rPr>
            </w:pPr>
            <w:ins w:id="6" w:author="Dennis" w:date="2025-09-02T11:01:00Z">
              <w:r w:rsidRPr="00394437">
                <w:rPr>
                  <w:sz w:val="22"/>
                  <w:szCs w:val="22"/>
                </w:rPr>
                <w:t xml:space="preserve">Set up a </w:t>
              </w:r>
              <w:r w:rsidRPr="00394437">
                <w:rPr>
                  <w:b/>
                  <w:bCs/>
                  <w:sz w:val="22"/>
                  <w:szCs w:val="22"/>
                </w:rPr>
                <w:t>shared weekly project board</w:t>
              </w:r>
              <w:r w:rsidRPr="00394437">
                <w:rPr>
                  <w:sz w:val="22"/>
                  <w:szCs w:val="22"/>
                </w:rPr>
                <w:t xml:space="preserve"> (Asana or Trello) where each task </w:t>
              </w:r>
              <w:proofErr w:type="gramStart"/>
              <w:r w:rsidRPr="00394437">
                <w:rPr>
                  <w:sz w:val="22"/>
                  <w:szCs w:val="22"/>
                </w:rPr>
                <w:t>is tagged</w:t>
              </w:r>
              <w:proofErr w:type="gramEnd"/>
              <w:r w:rsidRPr="00394437">
                <w:rPr>
                  <w:sz w:val="22"/>
                  <w:szCs w:val="22"/>
                </w:rPr>
                <w:t xml:space="preserve"> with owner, due date, and time zone.</w:t>
              </w:r>
            </w:ins>
          </w:p>
          <w:p w14:paraId="2892B8EE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1FCD5C4D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245AC7A6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49A9DE55" w14:textId="77777777" w:rsidR="00ED3C5B" w:rsidRPr="00090D57" w:rsidRDefault="00ED3C5B" w:rsidP="00580F69">
            <w:pPr>
              <w:rPr>
                <w:sz w:val="22"/>
                <w:szCs w:val="22"/>
              </w:rPr>
            </w:pPr>
            <w:r w:rsidRPr="00090D57">
              <w:rPr>
                <w:sz w:val="22"/>
                <w:szCs w:val="22"/>
              </w:rPr>
              <w:t>Action 2:</w:t>
            </w:r>
          </w:p>
          <w:p w14:paraId="14C3311B" w14:textId="0A20D8A7" w:rsidR="00ED3C5B" w:rsidRPr="00090D57" w:rsidRDefault="00394437" w:rsidP="00580F69">
            <w:pPr>
              <w:rPr>
                <w:sz w:val="22"/>
                <w:szCs w:val="22"/>
              </w:rPr>
            </w:pPr>
            <w:ins w:id="7" w:author="Dennis" w:date="2025-09-02T11:02:00Z">
              <w:r w:rsidRPr="00394437">
                <w:rPr>
                  <w:sz w:val="22"/>
                  <w:szCs w:val="22"/>
                </w:rPr>
                <w:t xml:space="preserve">Establish a </w:t>
              </w:r>
              <w:r w:rsidRPr="00394437">
                <w:rPr>
                  <w:b/>
                  <w:bCs/>
                  <w:sz w:val="22"/>
                  <w:szCs w:val="22"/>
                </w:rPr>
                <w:t>“handover ritual”</w:t>
              </w:r>
              <w:r w:rsidRPr="00394437">
                <w:rPr>
                  <w:sz w:val="22"/>
                  <w:szCs w:val="22"/>
                </w:rPr>
                <w:t xml:space="preserve"> where each time zone posts daily end-of-day updates in Slack/Teams so others can pick up smoothly.</w:t>
              </w:r>
            </w:ins>
          </w:p>
          <w:p w14:paraId="1F3FA490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6798F44A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71E09BC3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50C482B9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</w:tc>
      </w:tr>
      <w:tr w:rsidR="00ED3C5B" w:rsidRPr="00090D57" w14:paraId="3FC0A33F" w14:textId="77777777" w:rsidTr="00580F69">
        <w:tc>
          <w:tcPr>
            <w:tcW w:w="1129" w:type="dxa"/>
          </w:tcPr>
          <w:p w14:paraId="7A411E45" w14:textId="77777777" w:rsidR="00ED3C5B" w:rsidRPr="00090D57" w:rsidRDefault="00ED3C5B" w:rsidP="00580F69">
            <w:pPr>
              <w:rPr>
                <w:sz w:val="22"/>
                <w:szCs w:val="22"/>
              </w:rPr>
            </w:pPr>
            <w:r w:rsidRPr="00090D57">
              <w:rPr>
                <w:sz w:val="22"/>
                <w:szCs w:val="22"/>
              </w:rPr>
              <w:t xml:space="preserve">2. </w:t>
            </w:r>
          </w:p>
        </w:tc>
        <w:tc>
          <w:tcPr>
            <w:tcW w:w="3119" w:type="dxa"/>
          </w:tcPr>
          <w:p w14:paraId="25564CB4" w14:textId="089007C1" w:rsidR="00ED3C5B" w:rsidRPr="00090D57" w:rsidRDefault="009D775D" w:rsidP="00580F69">
            <w:pPr>
              <w:rPr>
                <w:sz w:val="22"/>
                <w:szCs w:val="22"/>
              </w:rPr>
            </w:pPr>
            <w:r w:rsidRPr="00090D57">
              <w:rPr>
                <w:sz w:val="22"/>
                <w:szCs w:val="22"/>
              </w:rPr>
              <w:t xml:space="preserve">How will I select and use collaboration tools so that updates are visible and consistent without overwhelming people? </w:t>
            </w:r>
            <w:r w:rsidRPr="00090D57">
              <w:rPr>
                <w:sz w:val="22"/>
                <w:szCs w:val="22"/>
              </w:rPr>
              <w:br/>
            </w:r>
            <w:r w:rsidRPr="00090D57">
              <w:rPr>
                <w:sz w:val="22"/>
                <w:szCs w:val="22"/>
              </w:rPr>
              <w:br/>
              <w:t>Consider how to balance Slack/Teams messages with structured documentation.</w:t>
            </w:r>
          </w:p>
        </w:tc>
        <w:tc>
          <w:tcPr>
            <w:tcW w:w="4768" w:type="dxa"/>
          </w:tcPr>
          <w:p w14:paraId="7AC9603E" w14:textId="77777777" w:rsidR="00ED3C5B" w:rsidRPr="00090D57" w:rsidRDefault="00ED3C5B" w:rsidP="00580F69">
            <w:pPr>
              <w:rPr>
                <w:sz w:val="22"/>
                <w:szCs w:val="22"/>
              </w:rPr>
            </w:pPr>
            <w:r w:rsidRPr="00090D57">
              <w:rPr>
                <w:sz w:val="22"/>
                <w:szCs w:val="22"/>
              </w:rPr>
              <w:t>Action 1:</w:t>
            </w:r>
          </w:p>
          <w:p w14:paraId="1A7E15F9" w14:textId="5FB332FC" w:rsidR="00ED3C5B" w:rsidRPr="00090D57" w:rsidRDefault="00394437" w:rsidP="00580F69">
            <w:pPr>
              <w:rPr>
                <w:sz w:val="22"/>
                <w:szCs w:val="22"/>
              </w:rPr>
            </w:pPr>
            <w:ins w:id="8" w:author="Dennis" w:date="2025-09-02T11:02:00Z">
              <w:r w:rsidRPr="00394437">
                <w:rPr>
                  <w:sz w:val="22"/>
                  <w:szCs w:val="22"/>
                </w:rPr>
                <w:t>Standardize communication: Slack/Teams for quick updates, project board for task tracking, and a shared Google Doc for decisions.</w:t>
              </w:r>
            </w:ins>
          </w:p>
          <w:p w14:paraId="721DB736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790A96F0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264D6D00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035B5D90" w14:textId="77777777" w:rsidR="00ED3C5B" w:rsidRPr="00090D57" w:rsidRDefault="00ED3C5B" w:rsidP="00580F69">
            <w:pPr>
              <w:rPr>
                <w:sz w:val="22"/>
                <w:szCs w:val="22"/>
              </w:rPr>
            </w:pPr>
            <w:r w:rsidRPr="00090D57">
              <w:rPr>
                <w:sz w:val="22"/>
                <w:szCs w:val="22"/>
              </w:rPr>
              <w:t>Action 2:</w:t>
            </w:r>
          </w:p>
          <w:p w14:paraId="63211881" w14:textId="4FE7673E" w:rsidR="00ED3C5B" w:rsidRPr="00090D57" w:rsidRDefault="00394437" w:rsidP="00580F69">
            <w:pPr>
              <w:rPr>
                <w:sz w:val="22"/>
                <w:szCs w:val="22"/>
              </w:rPr>
            </w:pPr>
            <w:ins w:id="9" w:author="Dennis" w:date="2025-09-02T11:02:00Z">
              <w:r w:rsidRPr="00394437">
                <w:rPr>
                  <w:sz w:val="22"/>
                  <w:szCs w:val="22"/>
                </w:rPr>
                <w:t>Use a “Friday summary post” where one rotating member compiles weekly progress into a single digest, reducing message overload.</w:t>
              </w:r>
            </w:ins>
          </w:p>
          <w:p w14:paraId="07B5F9BD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6B3A7836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3D22A46E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750AF0B1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</w:tc>
      </w:tr>
      <w:tr w:rsidR="00ED3C5B" w:rsidRPr="00090D57" w14:paraId="243414F5" w14:textId="77777777" w:rsidTr="00580F69">
        <w:tc>
          <w:tcPr>
            <w:tcW w:w="1129" w:type="dxa"/>
          </w:tcPr>
          <w:p w14:paraId="5C4385EC" w14:textId="77777777" w:rsidR="00ED3C5B" w:rsidRPr="00090D57" w:rsidRDefault="00ED3C5B" w:rsidP="00580F69">
            <w:pPr>
              <w:rPr>
                <w:sz w:val="22"/>
                <w:szCs w:val="22"/>
              </w:rPr>
            </w:pPr>
            <w:r w:rsidRPr="00090D57">
              <w:rPr>
                <w:sz w:val="22"/>
                <w:szCs w:val="22"/>
              </w:rPr>
              <w:t>3</w:t>
            </w:r>
          </w:p>
        </w:tc>
        <w:tc>
          <w:tcPr>
            <w:tcW w:w="3119" w:type="dxa"/>
          </w:tcPr>
          <w:p w14:paraId="28C8E3CB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3DD79F97" w14:textId="2560892F" w:rsidR="00ED3C5B" w:rsidRPr="00090D57" w:rsidRDefault="009D775D" w:rsidP="00580F69">
            <w:pPr>
              <w:rPr>
                <w:sz w:val="22"/>
                <w:szCs w:val="22"/>
              </w:rPr>
            </w:pPr>
            <w:r w:rsidRPr="00090D57">
              <w:rPr>
                <w:sz w:val="22"/>
                <w:szCs w:val="22"/>
              </w:rPr>
              <w:t xml:space="preserve">What actions will I take to ensure accountability and clarity of responsibilities, especially when team members </w:t>
            </w:r>
            <w:proofErr w:type="gramStart"/>
            <w:r w:rsidRPr="00090D57">
              <w:rPr>
                <w:sz w:val="22"/>
                <w:szCs w:val="22"/>
              </w:rPr>
              <w:t>don’t</w:t>
            </w:r>
            <w:proofErr w:type="gramEnd"/>
            <w:r w:rsidRPr="00090D57">
              <w:rPr>
                <w:sz w:val="22"/>
                <w:szCs w:val="22"/>
              </w:rPr>
              <w:t xml:space="preserve"> formally report to me? </w:t>
            </w:r>
            <w:r w:rsidRPr="00090D57">
              <w:rPr>
                <w:sz w:val="22"/>
                <w:szCs w:val="22"/>
              </w:rPr>
              <w:br/>
            </w:r>
            <w:r w:rsidRPr="00090D57">
              <w:rPr>
                <w:sz w:val="22"/>
                <w:szCs w:val="22"/>
              </w:rPr>
              <w:lastRenderedPageBreak/>
              <w:br/>
              <w:t>Think about ownership tagging,</w:t>
            </w:r>
            <w:r w:rsidR="00277C83" w:rsidRPr="00090D57">
              <w:rPr>
                <w:sz w:val="22"/>
                <w:szCs w:val="22"/>
              </w:rPr>
              <w:t xml:space="preserve"> </w:t>
            </w:r>
            <w:r w:rsidRPr="00090D57">
              <w:rPr>
                <w:sz w:val="22"/>
                <w:szCs w:val="22"/>
              </w:rPr>
              <w:t>or shared accountability norms.</w:t>
            </w:r>
          </w:p>
        </w:tc>
        <w:tc>
          <w:tcPr>
            <w:tcW w:w="4768" w:type="dxa"/>
          </w:tcPr>
          <w:p w14:paraId="14122A37" w14:textId="77777777" w:rsidR="00ED3C5B" w:rsidRPr="00090D57" w:rsidRDefault="00ED3C5B" w:rsidP="00580F69">
            <w:pPr>
              <w:rPr>
                <w:sz w:val="22"/>
                <w:szCs w:val="22"/>
              </w:rPr>
            </w:pPr>
            <w:r w:rsidRPr="00090D57">
              <w:rPr>
                <w:sz w:val="22"/>
                <w:szCs w:val="22"/>
              </w:rPr>
              <w:lastRenderedPageBreak/>
              <w:t>Action 1:</w:t>
            </w:r>
          </w:p>
          <w:p w14:paraId="17EA48F7" w14:textId="2DD8E173" w:rsidR="00ED3C5B" w:rsidRPr="00090D57" w:rsidRDefault="00394437" w:rsidP="00580F69">
            <w:pPr>
              <w:rPr>
                <w:sz w:val="22"/>
                <w:szCs w:val="22"/>
              </w:rPr>
            </w:pPr>
            <w:ins w:id="10" w:author="Dennis" w:date="2025-09-02T11:02:00Z">
              <w:r w:rsidRPr="00394437">
                <w:rPr>
                  <w:sz w:val="22"/>
                  <w:szCs w:val="22"/>
                </w:rPr>
                <w:t xml:space="preserve">Introduce an </w:t>
              </w:r>
              <w:r w:rsidRPr="00394437">
                <w:rPr>
                  <w:b/>
                  <w:bCs/>
                  <w:sz w:val="22"/>
                  <w:szCs w:val="22"/>
                </w:rPr>
                <w:t>“owner + reviewer” rule</w:t>
              </w:r>
              <w:r w:rsidRPr="00394437">
                <w:rPr>
                  <w:sz w:val="22"/>
                  <w:szCs w:val="22"/>
                </w:rPr>
                <w:t xml:space="preserve"> on every task so responsibility and accountability </w:t>
              </w:r>
              <w:proofErr w:type="gramStart"/>
              <w:r w:rsidRPr="00394437">
                <w:rPr>
                  <w:sz w:val="22"/>
                  <w:szCs w:val="22"/>
                </w:rPr>
                <w:t>are shared</w:t>
              </w:r>
              <w:proofErr w:type="gramEnd"/>
              <w:r w:rsidRPr="00394437">
                <w:rPr>
                  <w:sz w:val="22"/>
                  <w:szCs w:val="22"/>
                </w:rPr>
                <w:t xml:space="preserve"> transparently.</w:t>
              </w:r>
            </w:ins>
          </w:p>
          <w:p w14:paraId="11FDDC10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52F00B5B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5DF08F14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70ADD71E" w14:textId="77777777" w:rsidR="00ED3C5B" w:rsidRPr="00090D57" w:rsidRDefault="00ED3C5B" w:rsidP="00580F69">
            <w:pPr>
              <w:rPr>
                <w:sz w:val="22"/>
                <w:szCs w:val="22"/>
              </w:rPr>
            </w:pPr>
            <w:r w:rsidRPr="00090D57">
              <w:rPr>
                <w:sz w:val="22"/>
                <w:szCs w:val="22"/>
              </w:rPr>
              <w:t>Action 2:</w:t>
            </w:r>
          </w:p>
          <w:p w14:paraId="58228678" w14:textId="50F4CB8D" w:rsidR="00ED3C5B" w:rsidRPr="00090D57" w:rsidRDefault="00394437" w:rsidP="00580F69">
            <w:pPr>
              <w:rPr>
                <w:sz w:val="22"/>
                <w:szCs w:val="22"/>
              </w:rPr>
            </w:pPr>
            <w:ins w:id="11" w:author="Dennis" w:date="2025-09-02T11:02:00Z">
              <w:r w:rsidRPr="00394437">
                <w:rPr>
                  <w:sz w:val="22"/>
                  <w:szCs w:val="22"/>
                </w:rPr>
                <w:t>Use the first 5 minutes of weekly check-ins to confirm role clarity and update ownership tags when needed.</w:t>
              </w:r>
            </w:ins>
          </w:p>
          <w:p w14:paraId="3F8D8B13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341D3DCE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60D8E2DF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7B847972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</w:tc>
      </w:tr>
    </w:tbl>
    <w:p w14:paraId="7D14CF4B" w14:textId="77777777" w:rsidR="00ED3C5B" w:rsidRPr="00090D57" w:rsidRDefault="00ED3C5B" w:rsidP="00ED3C5B"/>
    <w:p w14:paraId="22617DB6" w14:textId="31FBE7DB" w:rsidR="00ED3C5B" w:rsidRPr="00090D57" w:rsidRDefault="00ED3C5B" w:rsidP="00ED3C5B">
      <w:pPr>
        <w:pStyle w:val="Heading3"/>
        <w:rPr>
          <w:rFonts w:hint="eastAsia"/>
        </w:rPr>
      </w:pPr>
      <w:r w:rsidRPr="00090D57">
        <w:t xml:space="preserve">Task 3: </w:t>
      </w:r>
      <w:r w:rsidR="003A33A6" w:rsidRPr="00090D57">
        <w:t>Designing effective virtual interactions</w:t>
      </w:r>
    </w:p>
    <w:p w14:paraId="27D6F4D1" w14:textId="03C83C52" w:rsidR="00ED3C5B" w:rsidRPr="00090D57" w:rsidRDefault="009E51CF" w:rsidP="009E51CF">
      <w:r w:rsidRPr="00090D57">
        <w:t>To foster engagement, you need to structure virtual meetings and informal interactions that are outcome-driven yet human-centered.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4768"/>
      </w:tblGrid>
      <w:tr w:rsidR="00ED3C5B" w:rsidRPr="00090D57" w14:paraId="47F87361" w14:textId="77777777" w:rsidTr="00580F69">
        <w:tc>
          <w:tcPr>
            <w:tcW w:w="1129" w:type="dxa"/>
          </w:tcPr>
          <w:p w14:paraId="7C7AB9BC" w14:textId="77777777" w:rsidR="00ED3C5B" w:rsidRPr="00090D57" w:rsidRDefault="00ED3C5B" w:rsidP="00580F69">
            <w:pPr>
              <w:rPr>
                <w:rStyle w:val="Strong"/>
              </w:rPr>
            </w:pPr>
            <w:r w:rsidRPr="00090D57">
              <w:rPr>
                <w:rStyle w:val="Strong"/>
              </w:rPr>
              <w:t>Serial No.</w:t>
            </w:r>
          </w:p>
        </w:tc>
        <w:tc>
          <w:tcPr>
            <w:tcW w:w="3119" w:type="dxa"/>
          </w:tcPr>
          <w:p w14:paraId="0B3449E6" w14:textId="77777777" w:rsidR="00ED3C5B" w:rsidRPr="00090D57" w:rsidRDefault="00ED3C5B" w:rsidP="00580F69">
            <w:pPr>
              <w:rPr>
                <w:rStyle w:val="Strong"/>
              </w:rPr>
            </w:pPr>
            <w:r w:rsidRPr="00090D57">
              <w:rPr>
                <w:rStyle w:val="Strong"/>
              </w:rPr>
              <w:t>Planning question</w:t>
            </w:r>
          </w:p>
        </w:tc>
        <w:tc>
          <w:tcPr>
            <w:tcW w:w="4768" w:type="dxa"/>
          </w:tcPr>
          <w:p w14:paraId="7003C5E8" w14:textId="77777777" w:rsidR="00ED3C5B" w:rsidRPr="00090D57" w:rsidRDefault="00ED3C5B" w:rsidP="00580F69">
            <w:pPr>
              <w:rPr>
                <w:rStyle w:val="Strong"/>
              </w:rPr>
            </w:pPr>
            <w:r w:rsidRPr="00090D57">
              <w:rPr>
                <w:rStyle w:val="Strong"/>
              </w:rPr>
              <w:t>My action plan</w:t>
            </w:r>
          </w:p>
          <w:p w14:paraId="5BCC4ED0" w14:textId="77777777" w:rsidR="00ED3C5B" w:rsidRPr="00090D57" w:rsidRDefault="00ED3C5B" w:rsidP="00580F69">
            <w:pPr>
              <w:rPr>
                <w:rStyle w:val="Strong"/>
                <w:b w:val="0"/>
                <w:bCs w:val="0"/>
                <w:i/>
                <w:iCs/>
                <w:sz w:val="22"/>
                <w:szCs w:val="22"/>
              </w:rPr>
            </w:pPr>
            <w:r w:rsidRPr="00090D57">
              <w:rPr>
                <w:rStyle w:val="Strong"/>
                <w:b w:val="0"/>
                <w:bCs w:val="0"/>
                <w:sz w:val="22"/>
                <w:szCs w:val="22"/>
              </w:rPr>
              <w:t>(</w:t>
            </w:r>
            <w:r w:rsidRPr="00090D57">
              <w:rPr>
                <w:rStyle w:val="Strong"/>
                <w:b w:val="0"/>
                <w:bCs w:val="0"/>
                <w:i/>
                <w:iCs/>
                <w:sz w:val="22"/>
                <w:szCs w:val="22"/>
              </w:rPr>
              <w:t>Write your responses in this column.</w:t>
            </w:r>
            <w:r w:rsidRPr="00090D57">
              <w:rPr>
                <w:rStyle w:val="Strong"/>
                <w:b w:val="0"/>
                <w:bCs w:val="0"/>
                <w:sz w:val="22"/>
                <w:szCs w:val="22"/>
              </w:rPr>
              <w:t>)</w:t>
            </w:r>
          </w:p>
        </w:tc>
      </w:tr>
      <w:tr w:rsidR="00ED3C5B" w:rsidRPr="00090D57" w14:paraId="323816BA" w14:textId="77777777" w:rsidTr="00580F69">
        <w:tc>
          <w:tcPr>
            <w:tcW w:w="1129" w:type="dxa"/>
          </w:tcPr>
          <w:p w14:paraId="216F26B5" w14:textId="77777777" w:rsidR="00ED3C5B" w:rsidRPr="00090D57" w:rsidRDefault="00ED3C5B" w:rsidP="00580F69">
            <w:pPr>
              <w:rPr>
                <w:sz w:val="22"/>
                <w:szCs w:val="22"/>
              </w:rPr>
            </w:pPr>
            <w:r w:rsidRPr="00090D57">
              <w:rPr>
                <w:sz w:val="22"/>
                <w:szCs w:val="22"/>
              </w:rPr>
              <w:t>1</w:t>
            </w:r>
          </w:p>
        </w:tc>
        <w:tc>
          <w:tcPr>
            <w:tcW w:w="3119" w:type="dxa"/>
          </w:tcPr>
          <w:p w14:paraId="0EB8BD80" w14:textId="60642603" w:rsidR="00ED3C5B" w:rsidRPr="00090D57" w:rsidRDefault="00356014" w:rsidP="00580F69">
            <w:pPr>
              <w:rPr>
                <w:sz w:val="22"/>
                <w:szCs w:val="22"/>
              </w:rPr>
            </w:pPr>
            <w:r w:rsidRPr="00090D57">
              <w:rPr>
                <w:sz w:val="22"/>
                <w:szCs w:val="22"/>
              </w:rPr>
              <w:t xml:space="preserve">How will I structure weekly check-ins so that they stay focused and engaging, instead of dragging on? </w:t>
            </w:r>
            <w:r w:rsidRPr="00090D57">
              <w:rPr>
                <w:sz w:val="22"/>
                <w:szCs w:val="22"/>
              </w:rPr>
              <w:br/>
            </w:r>
            <w:r w:rsidRPr="00090D57">
              <w:rPr>
                <w:sz w:val="22"/>
                <w:szCs w:val="22"/>
              </w:rPr>
              <w:br/>
              <w:t>Think about fixed agendas, rotating facilitators, or decision-tracking methods.</w:t>
            </w:r>
          </w:p>
        </w:tc>
        <w:tc>
          <w:tcPr>
            <w:tcW w:w="4768" w:type="dxa"/>
          </w:tcPr>
          <w:p w14:paraId="604A94DD" w14:textId="77777777" w:rsidR="00ED3C5B" w:rsidRPr="00090D57" w:rsidRDefault="00ED3C5B" w:rsidP="00580F69">
            <w:pPr>
              <w:rPr>
                <w:sz w:val="22"/>
                <w:szCs w:val="22"/>
              </w:rPr>
            </w:pPr>
            <w:r w:rsidRPr="00090D57">
              <w:rPr>
                <w:sz w:val="22"/>
                <w:szCs w:val="22"/>
              </w:rPr>
              <w:t>Action 1:</w:t>
            </w:r>
          </w:p>
          <w:p w14:paraId="283DD96C" w14:textId="7E58DE76" w:rsidR="00ED3C5B" w:rsidRPr="00090D57" w:rsidRDefault="004B7FA4" w:rsidP="00580F69">
            <w:pPr>
              <w:rPr>
                <w:sz w:val="22"/>
                <w:szCs w:val="22"/>
              </w:rPr>
            </w:pPr>
            <w:ins w:id="12" w:author="Dennis" w:date="2025-09-02T11:03:00Z">
              <w:r w:rsidRPr="004B7FA4">
                <w:rPr>
                  <w:sz w:val="22"/>
                  <w:szCs w:val="22"/>
                </w:rPr>
                <w:t>Adopt a fixed agenda: (1) wins, (2) blockers, (3) priorities, (4) decisions needed — capped at 45 minutes.</w:t>
              </w:r>
            </w:ins>
          </w:p>
          <w:p w14:paraId="67CAD6BA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6B9C9D3F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72496781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0514B62E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069DAEFF" w14:textId="77777777" w:rsidR="00ED3C5B" w:rsidRPr="00090D57" w:rsidRDefault="00ED3C5B" w:rsidP="00580F69">
            <w:pPr>
              <w:rPr>
                <w:sz w:val="22"/>
                <w:szCs w:val="22"/>
              </w:rPr>
            </w:pPr>
            <w:r w:rsidRPr="00090D57">
              <w:rPr>
                <w:sz w:val="22"/>
                <w:szCs w:val="22"/>
              </w:rPr>
              <w:t>Action 2:</w:t>
            </w:r>
          </w:p>
          <w:p w14:paraId="6A4F2D86" w14:textId="20BB621C" w:rsidR="00ED3C5B" w:rsidRPr="00090D57" w:rsidRDefault="004B7FA4" w:rsidP="00580F69">
            <w:pPr>
              <w:rPr>
                <w:sz w:val="22"/>
                <w:szCs w:val="22"/>
              </w:rPr>
            </w:pPr>
            <w:ins w:id="13" w:author="Dennis" w:date="2025-09-02T11:03:00Z">
              <w:r w:rsidRPr="004B7FA4">
                <w:rPr>
                  <w:sz w:val="22"/>
                  <w:szCs w:val="22"/>
                </w:rPr>
                <w:t>Rotate facilitators weekly (including quieter members) to diversify leadership and prevent one voice from dominating.</w:t>
              </w:r>
            </w:ins>
          </w:p>
          <w:p w14:paraId="7A92530E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5A893712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5D129876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2D6FC86D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3468C41B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</w:tc>
      </w:tr>
      <w:tr w:rsidR="00ED3C5B" w:rsidRPr="00090D57" w14:paraId="4984B7F6" w14:textId="77777777" w:rsidTr="00580F69">
        <w:tc>
          <w:tcPr>
            <w:tcW w:w="1129" w:type="dxa"/>
          </w:tcPr>
          <w:p w14:paraId="2CCCAC06" w14:textId="77777777" w:rsidR="00ED3C5B" w:rsidRPr="00090D57" w:rsidRDefault="00ED3C5B" w:rsidP="00580F69">
            <w:pPr>
              <w:rPr>
                <w:sz w:val="22"/>
                <w:szCs w:val="22"/>
              </w:rPr>
            </w:pPr>
            <w:r w:rsidRPr="00090D57">
              <w:rPr>
                <w:sz w:val="22"/>
                <w:szCs w:val="22"/>
              </w:rPr>
              <w:t>2</w:t>
            </w:r>
          </w:p>
        </w:tc>
        <w:tc>
          <w:tcPr>
            <w:tcW w:w="3119" w:type="dxa"/>
          </w:tcPr>
          <w:p w14:paraId="47B239D5" w14:textId="65600958" w:rsidR="00ED3C5B" w:rsidRPr="00090D57" w:rsidRDefault="008F4676" w:rsidP="00580F69">
            <w:pPr>
              <w:rPr>
                <w:sz w:val="22"/>
                <w:szCs w:val="22"/>
              </w:rPr>
            </w:pPr>
            <w:r w:rsidRPr="00090D57">
              <w:rPr>
                <w:sz w:val="22"/>
                <w:szCs w:val="22"/>
              </w:rPr>
              <w:t xml:space="preserve">What techniques will I use to encourage participation from hesitant voices like </w:t>
            </w:r>
            <w:proofErr w:type="gramStart"/>
            <w:r w:rsidR="00040A93" w:rsidRPr="00090D57">
              <w:rPr>
                <w:sz w:val="22"/>
                <w:szCs w:val="22"/>
              </w:rPr>
              <w:t>Jack</w:t>
            </w:r>
            <w:r w:rsidR="00040A93">
              <w:rPr>
                <w:sz w:val="22"/>
                <w:szCs w:val="22"/>
              </w:rPr>
              <w:t>’</w:t>
            </w:r>
            <w:r w:rsidR="00040A93" w:rsidRPr="00090D57">
              <w:rPr>
                <w:sz w:val="22"/>
                <w:szCs w:val="22"/>
              </w:rPr>
              <w:t>s</w:t>
            </w:r>
            <w:proofErr w:type="gramEnd"/>
            <w:r w:rsidR="00040A93" w:rsidRPr="00090D57">
              <w:rPr>
                <w:sz w:val="22"/>
                <w:szCs w:val="22"/>
              </w:rPr>
              <w:t xml:space="preserve"> </w:t>
            </w:r>
            <w:r w:rsidRPr="00090D57">
              <w:rPr>
                <w:sz w:val="22"/>
                <w:szCs w:val="22"/>
              </w:rPr>
              <w:t>and</w:t>
            </w:r>
            <w:r w:rsidRPr="00090D57" w:rsidDel="00040A93">
              <w:rPr>
                <w:sz w:val="22"/>
                <w:szCs w:val="22"/>
              </w:rPr>
              <w:t xml:space="preserve"> </w:t>
            </w:r>
            <w:r w:rsidR="00040A93" w:rsidRPr="00090D57">
              <w:rPr>
                <w:sz w:val="22"/>
                <w:szCs w:val="22"/>
              </w:rPr>
              <w:t>Ella</w:t>
            </w:r>
            <w:r w:rsidR="00040A93">
              <w:rPr>
                <w:sz w:val="22"/>
                <w:szCs w:val="22"/>
              </w:rPr>
              <w:t>’</w:t>
            </w:r>
            <w:r w:rsidR="00040A93" w:rsidRPr="00090D57">
              <w:rPr>
                <w:sz w:val="22"/>
                <w:szCs w:val="22"/>
              </w:rPr>
              <w:t xml:space="preserve">s </w:t>
            </w:r>
            <w:r w:rsidRPr="00090D57">
              <w:rPr>
                <w:sz w:val="22"/>
                <w:szCs w:val="22"/>
              </w:rPr>
              <w:t xml:space="preserve">while balancing stronger voices like Rachel’s? </w:t>
            </w:r>
            <w:r>
              <w:br/>
            </w:r>
            <w:r>
              <w:br/>
            </w:r>
            <w:r w:rsidRPr="00090D57">
              <w:rPr>
                <w:sz w:val="22"/>
                <w:szCs w:val="22"/>
              </w:rPr>
              <w:t xml:space="preserve">Consider structured turn-taking, anonymous polls, or </w:t>
            </w:r>
            <w:r w:rsidR="00023821" w:rsidRPr="00090D57">
              <w:rPr>
                <w:sz w:val="22"/>
                <w:szCs w:val="22"/>
              </w:rPr>
              <w:t>active facilitation.</w:t>
            </w:r>
          </w:p>
        </w:tc>
        <w:tc>
          <w:tcPr>
            <w:tcW w:w="4768" w:type="dxa"/>
          </w:tcPr>
          <w:p w14:paraId="1B616A56" w14:textId="77777777" w:rsidR="00ED3C5B" w:rsidRPr="00090D57" w:rsidRDefault="00ED3C5B" w:rsidP="00580F69">
            <w:pPr>
              <w:rPr>
                <w:sz w:val="22"/>
                <w:szCs w:val="22"/>
              </w:rPr>
            </w:pPr>
            <w:r w:rsidRPr="00090D57">
              <w:rPr>
                <w:sz w:val="22"/>
                <w:szCs w:val="22"/>
              </w:rPr>
              <w:t>Action 1:</w:t>
            </w:r>
          </w:p>
          <w:p w14:paraId="03392370" w14:textId="72DC3F2B" w:rsidR="00ED3C5B" w:rsidRPr="00090D57" w:rsidRDefault="00E64C5C" w:rsidP="00580F69">
            <w:pPr>
              <w:rPr>
                <w:sz w:val="22"/>
                <w:szCs w:val="22"/>
              </w:rPr>
            </w:pPr>
            <w:ins w:id="14" w:author="Dennis" w:date="2025-09-02T11:04:00Z">
              <w:r w:rsidRPr="00E64C5C">
                <w:rPr>
                  <w:sz w:val="22"/>
                  <w:szCs w:val="22"/>
                </w:rPr>
                <w:t>Use “structured turn-taking” where each person shares before open discussion begins</w:t>
              </w:r>
            </w:ins>
          </w:p>
          <w:p w14:paraId="42112A06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2785F3B6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58E35B31" w14:textId="35BC98AC" w:rsidR="00ED3C5B" w:rsidRPr="00090D57" w:rsidDel="00E64C5C" w:rsidRDefault="00ED3C5B" w:rsidP="00580F69">
            <w:pPr>
              <w:rPr>
                <w:del w:id="15" w:author="Dennis" w:date="2025-09-02T11:04:00Z"/>
                <w:sz w:val="22"/>
                <w:szCs w:val="22"/>
              </w:rPr>
            </w:pPr>
          </w:p>
          <w:p w14:paraId="252E4AFB" w14:textId="1F39CE49" w:rsidR="00ED3C5B" w:rsidRPr="00090D57" w:rsidDel="00E64C5C" w:rsidRDefault="00ED3C5B" w:rsidP="00580F69">
            <w:pPr>
              <w:rPr>
                <w:del w:id="16" w:author="Dennis" w:date="2025-09-02T11:04:00Z"/>
                <w:sz w:val="22"/>
                <w:szCs w:val="22"/>
              </w:rPr>
            </w:pPr>
          </w:p>
          <w:p w14:paraId="7BFF5366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0D2F768E" w14:textId="77777777" w:rsidR="00ED3C5B" w:rsidRPr="00090D57" w:rsidRDefault="00ED3C5B" w:rsidP="00580F69">
            <w:pPr>
              <w:rPr>
                <w:sz w:val="22"/>
                <w:szCs w:val="22"/>
              </w:rPr>
            </w:pPr>
            <w:r w:rsidRPr="00090D57">
              <w:rPr>
                <w:sz w:val="22"/>
                <w:szCs w:val="22"/>
              </w:rPr>
              <w:t xml:space="preserve">Action 2: </w:t>
            </w:r>
          </w:p>
          <w:p w14:paraId="70E3DADB" w14:textId="76FB0619" w:rsidR="00ED3C5B" w:rsidRPr="00090D57" w:rsidRDefault="00E64C5C" w:rsidP="00580F69">
            <w:pPr>
              <w:rPr>
                <w:sz w:val="22"/>
                <w:szCs w:val="22"/>
              </w:rPr>
            </w:pPr>
            <w:ins w:id="17" w:author="Dennis" w:date="2025-09-02T11:04:00Z">
              <w:r w:rsidRPr="00E64C5C">
                <w:rPr>
                  <w:sz w:val="22"/>
                  <w:szCs w:val="22"/>
                </w:rPr>
                <w:t>Introduce anonymous pre-meeting polls for sensitive questions so hesitant members can contribute without pressure</w:t>
              </w:r>
            </w:ins>
          </w:p>
          <w:p w14:paraId="70500961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</w:tc>
      </w:tr>
      <w:tr w:rsidR="00ED3C5B" w:rsidRPr="00090D57" w14:paraId="37EE867A" w14:textId="77777777" w:rsidTr="00580F69">
        <w:tc>
          <w:tcPr>
            <w:tcW w:w="1129" w:type="dxa"/>
          </w:tcPr>
          <w:p w14:paraId="03923D99" w14:textId="77777777" w:rsidR="00ED3C5B" w:rsidRPr="00090D57" w:rsidRDefault="00ED3C5B" w:rsidP="00580F69">
            <w:pPr>
              <w:rPr>
                <w:sz w:val="22"/>
                <w:szCs w:val="22"/>
              </w:rPr>
            </w:pPr>
            <w:r w:rsidRPr="00090D57"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3119" w:type="dxa"/>
          </w:tcPr>
          <w:p w14:paraId="72403D74" w14:textId="297EF279" w:rsidR="00ED3C5B" w:rsidRPr="00090D57" w:rsidRDefault="00DC5A28" w:rsidP="00580F69">
            <w:pPr>
              <w:rPr>
                <w:sz w:val="22"/>
                <w:szCs w:val="22"/>
              </w:rPr>
            </w:pPr>
            <w:r w:rsidRPr="00090D57">
              <w:rPr>
                <w:sz w:val="22"/>
                <w:szCs w:val="22"/>
              </w:rPr>
              <w:t>H</w:t>
            </w:r>
            <w:r w:rsidR="00225425" w:rsidRPr="00090D57">
              <w:rPr>
                <w:sz w:val="22"/>
                <w:szCs w:val="22"/>
              </w:rPr>
              <w:t xml:space="preserve">ow will I create informal opportunities for connection and bonding across time zones? </w:t>
            </w:r>
            <w:r w:rsidR="00225425" w:rsidRPr="00090D57">
              <w:rPr>
                <w:sz w:val="22"/>
                <w:szCs w:val="22"/>
              </w:rPr>
              <w:br/>
            </w:r>
            <w:r w:rsidR="00225425" w:rsidRPr="00090D57">
              <w:rPr>
                <w:sz w:val="22"/>
                <w:szCs w:val="22"/>
              </w:rPr>
              <w:br/>
              <w:t>Think about “virtual coffee chats,” celebrations, or asynchronous social channels.</w:t>
            </w:r>
          </w:p>
        </w:tc>
        <w:tc>
          <w:tcPr>
            <w:tcW w:w="4768" w:type="dxa"/>
          </w:tcPr>
          <w:p w14:paraId="25827F0E" w14:textId="77777777" w:rsidR="00ED3C5B" w:rsidRPr="00090D57" w:rsidRDefault="00ED3C5B" w:rsidP="00580F69">
            <w:pPr>
              <w:rPr>
                <w:sz w:val="22"/>
                <w:szCs w:val="22"/>
              </w:rPr>
            </w:pPr>
            <w:r w:rsidRPr="00090D57">
              <w:rPr>
                <w:sz w:val="22"/>
                <w:szCs w:val="22"/>
              </w:rPr>
              <w:t>Action 1:</w:t>
            </w:r>
          </w:p>
          <w:p w14:paraId="1A5115ED" w14:textId="3158CE7D" w:rsidR="00ED3C5B" w:rsidRPr="00090D57" w:rsidRDefault="00E0690F" w:rsidP="00580F69">
            <w:pPr>
              <w:rPr>
                <w:sz w:val="22"/>
                <w:szCs w:val="22"/>
              </w:rPr>
            </w:pPr>
            <w:ins w:id="18" w:author="Dennis" w:date="2025-09-02T11:04:00Z">
              <w:r w:rsidRPr="00E0690F">
                <w:rPr>
                  <w:sz w:val="22"/>
                  <w:szCs w:val="22"/>
                </w:rPr>
                <w:t xml:space="preserve">Launch a “Global Coffee Roulette” where pairs </w:t>
              </w:r>
              <w:proofErr w:type="gramStart"/>
              <w:r w:rsidRPr="00E0690F">
                <w:rPr>
                  <w:sz w:val="22"/>
                  <w:szCs w:val="22"/>
                </w:rPr>
                <w:t>are randomly matched</w:t>
              </w:r>
              <w:proofErr w:type="gramEnd"/>
              <w:r w:rsidRPr="00E0690F">
                <w:rPr>
                  <w:sz w:val="22"/>
                  <w:szCs w:val="22"/>
                </w:rPr>
                <w:t xml:space="preserve"> monthly for casual 15-minute chats.</w:t>
              </w:r>
            </w:ins>
          </w:p>
          <w:p w14:paraId="33C2F6C5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  <w:p w14:paraId="5981BCF4" w14:textId="41730CA9" w:rsidR="00ED3C5B" w:rsidRPr="00090D57" w:rsidDel="00E0690F" w:rsidRDefault="00ED3C5B" w:rsidP="00580F69">
            <w:pPr>
              <w:rPr>
                <w:del w:id="19" w:author="Dennis" w:date="2025-09-02T11:04:00Z"/>
                <w:sz w:val="22"/>
                <w:szCs w:val="22"/>
              </w:rPr>
            </w:pPr>
          </w:p>
          <w:p w14:paraId="613AD13A" w14:textId="75B98EED" w:rsidR="00ED3C5B" w:rsidRPr="00090D57" w:rsidDel="00E0690F" w:rsidRDefault="00ED3C5B" w:rsidP="00580F69">
            <w:pPr>
              <w:rPr>
                <w:del w:id="20" w:author="Dennis" w:date="2025-09-02T11:04:00Z"/>
                <w:sz w:val="22"/>
                <w:szCs w:val="22"/>
              </w:rPr>
            </w:pPr>
          </w:p>
          <w:p w14:paraId="28799030" w14:textId="6AAD0AA3" w:rsidR="00ED3C5B" w:rsidRPr="00090D57" w:rsidDel="00E0690F" w:rsidRDefault="00ED3C5B" w:rsidP="00580F69">
            <w:pPr>
              <w:rPr>
                <w:del w:id="21" w:author="Dennis" w:date="2025-09-02T11:04:00Z"/>
                <w:sz w:val="22"/>
                <w:szCs w:val="22"/>
              </w:rPr>
            </w:pPr>
          </w:p>
          <w:p w14:paraId="5A9D4D6A" w14:textId="0B7E08D4" w:rsidR="00ED3C5B" w:rsidRPr="00090D57" w:rsidDel="00E0690F" w:rsidRDefault="00ED3C5B" w:rsidP="00580F69">
            <w:pPr>
              <w:rPr>
                <w:del w:id="22" w:author="Dennis" w:date="2025-09-02T11:04:00Z"/>
                <w:sz w:val="22"/>
                <w:szCs w:val="22"/>
              </w:rPr>
            </w:pPr>
          </w:p>
          <w:p w14:paraId="5FAFBC63" w14:textId="7D2558EC" w:rsidR="00ED3C5B" w:rsidRDefault="00ED3C5B" w:rsidP="00580F69">
            <w:pPr>
              <w:rPr>
                <w:ins w:id="23" w:author="Dennis" w:date="2025-09-02T11:04:00Z"/>
                <w:sz w:val="22"/>
                <w:szCs w:val="22"/>
              </w:rPr>
            </w:pPr>
            <w:r w:rsidRPr="00090D57">
              <w:rPr>
                <w:sz w:val="22"/>
                <w:szCs w:val="22"/>
              </w:rPr>
              <w:t>Action 2:</w:t>
            </w:r>
          </w:p>
          <w:p w14:paraId="1CD14082" w14:textId="2861D500" w:rsidR="00E0690F" w:rsidRPr="00090D57" w:rsidRDefault="00E0690F" w:rsidP="00580F69">
            <w:pPr>
              <w:rPr>
                <w:sz w:val="22"/>
                <w:szCs w:val="22"/>
              </w:rPr>
            </w:pPr>
            <w:ins w:id="24" w:author="Dennis" w:date="2025-09-02T11:07:00Z">
              <w:r w:rsidRPr="00E0690F">
                <w:rPr>
                  <w:sz w:val="22"/>
                  <w:szCs w:val="22"/>
                </w:rPr>
                <w:t>Celebrate birthdays, work anniversaries, and small wins asynchronously in a shared #celebrations channel.</w:t>
              </w:r>
            </w:ins>
          </w:p>
          <w:p w14:paraId="73DB1CD8" w14:textId="77777777" w:rsidR="00ED3C5B" w:rsidRPr="00090D57" w:rsidRDefault="00ED3C5B" w:rsidP="00580F69">
            <w:pPr>
              <w:rPr>
                <w:sz w:val="22"/>
                <w:szCs w:val="22"/>
              </w:rPr>
            </w:pPr>
          </w:p>
        </w:tc>
      </w:tr>
    </w:tbl>
    <w:p w14:paraId="54A9C179" w14:textId="77777777" w:rsidR="00ED3C5B" w:rsidRPr="00090D57" w:rsidRDefault="00ED3C5B" w:rsidP="00ED3C5B"/>
    <w:p w14:paraId="566F1003" w14:textId="77777777" w:rsidR="00D86C81" w:rsidRPr="00090D57" w:rsidRDefault="00D86C81" w:rsidP="00ED3C5B"/>
    <w:p w14:paraId="3710E873" w14:textId="2E45CDEF" w:rsidR="00D86C81" w:rsidRPr="00090D57" w:rsidRDefault="00D86C81" w:rsidP="00ED3C5B">
      <w:pPr>
        <w:rPr>
          <w:rFonts w:eastAsiaTheme="majorEastAsia" w:cstheme="majorBidi" w:hint="eastAsia"/>
          <w:color w:val="0F4761" w:themeColor="accent1" w:themeShade="BF"/>
          <w:sz w:val="28"/>
          <w:szCs w:val="28"/>
        </w:rPr>
      </w:pPr>
      <w:r w:rsidRPr="00090D57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Task 4: Building an </w:t>
      </w:r>
      <w:r w:rsidR="00817CEC" w:rsidRPr="00090D57">
        <w:rPr>
          <w:rFonts w:eastAsiaTheme="majorEastAsia" w:cstheme="majorBidi"/>
          <w:color w:val="0F4761" w:themeColor="accent1" w:themeShade="BF"/>
          <w:sz w:val="28"/>
          <w:szCs w:val="28"/>
        </w:rPr>
        <w:t>i</w:t>
      </w:r>
      <w:r w:rsidRPr="00090D57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nclusive and </w:t>
      </w:r>
      <w:r w:rsidR="00817CEC" w:rsidRPr="00090D57">
        <w:rPr>
          <w:rFonts w:eastAsiaTheme="majorEastAsia" w:cstheme="majorBidi"/>
          <w:color w:val="0F4761" w:themeColor="accent1" w:themeShade="BF"/>
          <w:sz w:val="28"/>
          <w:szCs w:val="28"/>
        </w:rPr>
        <w:t>c</w:t>
      </w:r>
      <w:r w:rsidRPr="00090D57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onnected </w:t>
      </w:r>
      <w:r w:rsidR="00817CEC" w:rsidRPr="00090D57">
        <w:rPr>
          <w:rFonts w:eastAsiaTheme="majorEastAsia" w:cstheme="majorBidi"/>
          <w:color w:val="0F4761" w:themeColor="accent1" w:themeShade="BF"/>
          <w:sz w:val="28"/>
          <w:szCs w:val="28"/>
        </w:rPr>
        <w:t>c</w:t>
      </w:r>
      <w:r w:rsidRPr="00090D57">
        <w:rPr>
          <w:rFonts w:eastAsiaTheme="majorEastAsia" w:cstheme="majorBidi"/>
          <w:color w:val="0F4761" w:themeColor="accent1" w:themeShade="BF"/>
          <w:sz w:val="28"/>
          <w:szCs w:val="28"/>
        </w:rPr>
        <w:t>ulture</w:t>
      </w:r>
    </w:p>
    <w:p w14:paraId="2E652308" w14:textId="0CDC0A11" w:rsidR="009F7447" w:rsidRPr="00090D57" w:rsidRDefault="009F7447" w:rsidP="00ED3C5B">
      <w:r w:rsidRPr="00090D57">
        <w:t>Your final step is to design rituals and systems that reduce bias, make every voice matter, and strengthen shared purpose.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4768"/>
      </w:tblGrid>
      <w:tr w:rsidR="00D86C81" w:rsidRPr="00090D57" w14:paraId="2738F188" w14:textId="77777777" w:rsidTr="00580F69">
        <w:tc>
          <w:tcPr>
            <w:tcW w:w="1129" w:type="dxa"/>
          </w:tcPr>
          <w:p w14:paraId="6865719F" w14:textId="77777777" w:rsidR="00D86C81" w:rsidRPr="00090D57" w:rsidRDefault="00D86C81" w:rsidP="00580F69">
            <w:pPr>
              <w:rPr>
                <w:rStyle w:val="Strong"/>
              </w:rPr>
            </w:pPr>
            <w:r w:rsidRPr="00090D57">
              <w:rPr>
                <w:rStyle w:val="Strong"/>
              </w:rPr>
              <w:t>Serial No.</w:t>
            </w:r>
          </w:p>
        </w:tc>
        <w:tc>
          <w:tcPr>
            <w:tcW w:w="3119" w:type="dxa"/>
          </w:tcPr>
          <w:p w14:paraId="16C4DE6B" w14:textId="77777777" w:rsidR="00D86C81" w:rsidRPr="00090D57" w:rsidRDefault="00D86C81" w:rsidP="00580F69">
            <w:pPr>
              <w:rPr>
                <w:rStyle w:val="Strong"/>
              </w:rPr>
            </w:pPr>
            <w:r w:rsidRPr="00090D57">
              <w:rPr>
                <w:rStyle w:val="Strong"/>
              </w:rPr>
              <w:t>Planning question</w:t>
            </w:r>
          </w:p>
        </w:tc>
        <w:tc>
          <w:tcPr>
            <w:tcW w:w="4768" w:type="dxa"/>
          </w:tcPr>
          <w:p w14:paraId="199579CD" w14:textId="77777777" w:rsidR="00D86C81" w:rsidRPr="00090D57" w:rsidRDefault="00D86C81" w:rsidP="00580F69">
            <w:pPr>
              <w:rPr>
                <w:rStyle w:val="Strong"/>
              </w:rPr>
            </w:pPr>
            <w:r w:rsidRPr="00090D57">
              <w:rPr>
                <w:rStyle w:val="Strong"/>
              </w:rPr>
              <w:t>My action plan</w:t>
            </w:r>
          </w:p>
          <w:p w14:paraId="166E7987" w14:textId="77777777" w:rsidR="00D86C81" w:rsidRPr="00090D57" w:rsidRDefault="00D86C81" w:rsidP="00580F69">
            <w:pPr>
              <w:rPr>
                <w:rStyle w:val="Strong"/>
                <w:b w:val="0"/>
                <w:bCs w:val="0"/>
                <w:i/>
                <w:iCs/>
                <w:sz w:val="22"/>
                <w:szCs w:val="22"/>
              </w:rPr>
            </w:pPr>
            <w:r w:rsidRPr="00090D57">
              <w:rPr>
                <w:rStyle w:val="Strong"/>
                <w:b w:val="0"/>
                <w:bCs w:val="0"/>
                <w:sz w:val="22"/>
                <w:szCs w:val="22"/>
              </w:rPr>
              <w:t>(</w:t>
            </w:r>
            <w:r w:rsidRPr="00090D57">
              <w:rPr>
                <w:rStyle w:val="Strong"/>
                <w:b w:val="0"/>
                <w:bCs w:val="0"/>
                <w:i/>
                <w:iCs/>
                <w:sz w:val="22"/>
                <w:szCs w:val="22"/>
              </w:rPr>
              <w:t>Write your responses in this column.</w:t>
            </w:r>
            <w:r w:rsidRPr="00090D57">
              <w:rPr>
                <w:rStyle w:val="Strong"/>
                <w:b w:val="0"/>
                <w:bCs w:val="0"/>
                <w:sz w:val="22"/>
                <w:szCs w:val="22"/>
              </w:rPr>
              <w:t>)</w:t>
            </w:r>
          </w:p>
        </w:tc>
      </w:tr>
      <w:tr w:rsidR="00D86C81" w:rsidRPr="00090D57" w14:paraId="460E9D91" w14:textId="77777777" w:rsidTr="00580F69">
        <w:tc>
          <w:tcPr>
            <w:tcW w:w="1129" w:type="dxa"/>
          </w:tcPr>
          <w:p w14:paraId="4E96BECE" w14:textId="77777777" w:rsidR="00D86C81" w:rsidRPr="00090D57" w:rsidRDefault="00D86C81" w:rsidP="00580F69">
            <w:pPr>
              <w:rPr>
                <w:sz w:val="22"/>
                <w:szCs w:val="22"/>
              </w:rPr>
            </w:pPr>
            <w:r w:rsidRPr="00090D57">
              <w:rPr>
                <w:sz w:val="22"/>
                <w:szCs w:val="22"/>
              </w:rPr>
              <w:t>1</w:t>
            </w:r>
          </w:p>
        </w:tc>
        <w:tc>
          <w:tcPr>
            <w:tcW w:w="3119" w:type="dxa"/>
          </w:tcPr>
          <w:p w14:paraId="0822BADB" w14:textId="6E7F5E5C" w:rsidR="00D86C81" w:rsidRPr="00090D57" w:rsidRDefault="00D560F8" w:rsidP="00580F69">
            <w:pPr>
              <w:rPr>
                <w:sz w:val="22"/>
                <w:szCs w:val="22"/>
              </w:rPr>
            </w:pPr>
            <w:r w:rsidRPr="00090D57">
              <w:rPr>
                <w:sz w:val="22"/>
                <w:szCs w:val="22"/>
              </w:rPr>
              <w:t xml:space="preserve">What steps will I take to ensure all voices are heard and reduce bias in decision-making, so dominant members </w:t>
            </w:r>
            <w:proofErr w:type="gramStart"/>
            <w:r w:rsidRPr="00090D57">
              <w:rPr>
                <w:sz w:val="22"/>
                <w:szCs w:val="22"/>
              </w:rPr>
              <w:t>like</w:t>
            </w:r>
            <w:proofErr w:type="gramEnd"/>
            <w:r w:rsidRPr="00090D57">
              <w:rPr>
                <w:sz w:val="22"/>
                <w:szCs w:val="22"/>
              </w:rPr>
              <w:t xml:space="preserve"> Rachel, David, and Maria don’t overshadow others? </w:t>
            </w:r>
            <w:r w:rsidRPr="00090D57">
              <w:rPr>
                <w:sz w:val="22"/>
                <w:szCs w:val="22"/>
              </w:rPr>
              <w:br/>
            </w:r>
            <w:r w:rsidRPr="00090D57">
              <w:rPr>
                <w:sz w:val="22"/>
                <w:szCs w:val="22"/>
              </w:rPr>
              <w:br/>
              <w:t>Think about decision protocols or feedback mechanisms</w:t>
            </w:r>
            <w:r w:rsidRPr="00090D57">
              <w:rPr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4768" w:type="dxa"/>
          </w:tcPr>
          <w:p w14:paraId="37672B1E" w14:textId="77777777" w:rsidR="00D86C81" w:rsidRPr="00090D57" w:rsidRDefault="00D86C81" w:rsidP="00580F69">
            <w:pPr>
              <w:rPr>
                <w:sz w:val="22"/>
                <w:szCs w:val="22"/>
              </w:rPr>
            </w:pPr>
            <w:r w:rsidRPr="00090D57">
              <w:rPr>
                <w:sz w:val="22"/>
                <w:szCs w:val="22"/>
              </w:rPr>
              <w:t>Action 1:</w:t>
            </w:r>
          </w:p>
          <w:p w14:paraId="0BEDE349" w14:textId="4EA5EA03" w:rsidR="00D86C81" w:rsidRPr="00090D57" w:rsidRDefault="00446EFD" w:rsidP="00580F69">
            <w:pPr>
              <w:rPr>
                <w:sz w:val="22"/>
                <w:szCs w:val="22"/>
              </w:rPr>
            </w:pPr>
            <w:ins w:id="25" w:author="Dennis" w:date="2025-09-02T11:07:00Z">
              <w:r w:rsidRPr="00446EFD">
                <w:rPr>
                  <w:sz w:val="22"/>
                  <w:szCs w:val="22"/>
                </w:rPr>
                <w:t xml:space="preserve">Introduce a </w:t>
              </w:r>
              <w:r w:rsidRPr="00446EFD">
                <w:rPr>
                  <w:b/>
                  <w:bCs/>
                  <w:sz w:val="22"/>
                  <w:szCs w:val="22"/>
                </w:rPr>
                <w:t>decision log</w:t>
              </w:r>
              <w:r w:rsidRPr="00446EFD">
                <w:rPr>
                  <w:sz w:val="22"/>
                  <w:szCs w:val="22"/>
                </w:rPr>
                <w:t xml:space="preserve"> where all proposed options </w:t>
              </w:r>
              <w:proofErr w:type="gramStart"/>
              <w:r w:rsidRPr="00446EFD">
                <w:rPr>
                  <w:sz w:val="22"/>
                  <w:szCs w:val="22"/>
                </w:rPr>
                <w:t>are listed</w:t>
              </w:r>
              <w:proofErr w:type="gramEnd"/>
              <w:r w:rsidRPr="00446EFD">
                <w:rPr>
                  <w:sz w:val="22"/>
                  <w:szCs w:val="22"/>
                </w:rPr>
                <w:t>, and votes are collected asynchronously before final calls are made.</w:t>
              </w:r>
            </w:ins>
          </w:p>
          <w:p w14:paraId="403522A3" w14:textId="77777777" w:rsidR="00D86C81" w:rsidRPr="00090D57" w:rsidRDefault="00D86C81" w:rsidP="00580F69">
            <w:pPr>
              <w:rPr>
                <w:sz w:val="22"/>
                <w:szCs w:val="22"/>
              </w:rPr>
            </w:pPr>
          </w:p>
          <w:p w14:paraId="517EAD1E" w14:textId="77777777" w:rsidR="00D86C81" w:rsidRPr="00090D57" w:rsidRDefault="00D86C81" w:rsidP="00580F69">
            <w:pPr>
              <w:rPr>
                <w:sz w:val="22"/>
                <w:szCs w:val="22"/>
              </w:rPr>
            </w:pPr>
          </w:p>
          <w:p w14:paraId="03C432F1" w14:textId="77777777" w:rsidR="00D86C81" w:rsidRPr="00090D57" w:rsidRDefault="00D86C81" w:rsidP="00580F69">
            <w:pPr>
              <w:rPr>
                <w:sz w:val="22"/>
                <w:szCs w:val="22"/>
              </w:rPr>
            </w:pPr>
          </w:p>
          <w:p w14:paraId="18E2EF44" w14:textId="77777777" w:rsidR="00D86C81" w:rsidRPr="00090D57" w:rsidRDefault="00D86C81" w:rsidP="00580F69">
            <w:pPr>
              <w:rPr>
                <w:sz w:val="22"/>
                <w:szCs w:val="22"/>
              </w:rPr>
            </w:pPr>
          </w:p>
          <w:p w14:paraId="5501C185" w14:textId="77777777" w:rsidR="00D86C81" w:rsidRPr="00090D57" w:rsidRDefault="00D86C81" w:rsidP="00580F69">
            <w:pPr>
              <w:rPr>
                <w:sz w:val="22"/>
                <w:szCs w:val="22"/>
              </w:rPr>
            </w:pPr>
            <w:r w:rsidRPr="00090D57">
              <w:rPr>
                <w:sz w:val="22"/>
                <w:szCs w:val="22"/>
              </w:rPr>
              <w:t>Action 2:</w:t>
            </w:r>
          </w:p>
          <w:p w14:paraId="3F69DF89" w14:textId="77777777" w:rsidR="00D86C81" w:rsidRPr="00090D57" w:rsidRDefault="00D86C81" w:rsidP="00580F69">
            <w:pPr>
              <w:rPr>
                <w:sz w:val="22"/>
                <w:szCs w:val="22"/>
              </w:rPr>
            </w:pPr>
          </w:p>
          <w:p w14:paraId="5BB16AE7" w14:textId="77777777" w:rsidR="00D86C81" w:rsidRPr="00090D57" w:rsidRDefault="00D86C81" w:rsidP="00580F69">
            <w:pPr>
              <w:rPr>
                <w:sz w:val="22"/>
                <w:szCs w:val="22"/>
              </w:rPr>
            </w:pPr>
          </w:p>
          <w:p w14:paraId="405EFB7B" w14:textId="77777777" w:rsidR="00D86C81" w:rsidRPr="00090D57" w:rsidRDefault="00D86C81" w:rsidP="00580F69">
            <w:pPr>
              <w:rPr>
                <w:sz w:val="22"/>
                <w:szCs w:val="22"/>
              </w:rPr>
            </w:pPr>
          </w:p>
          <w:p w14:paraId="16E2762D" w14:textId="77777777" w:rsidR="00D86C81" w:rsidRPr="00090D57" w:rsidRDefault="00D86C81" w:rsidP="00580F69">
            <w:pPr>
              <w:rPr>
                <w:sz w:val="22"/>
                <w:szCs w:val="22"/>
              </w:rPr>
            </w:pPr>
          </w:p>
          <w:p w14:paraId="08DC63AF" w14:textId="77777777" w:rsidR="00D86C81" w:rsidRPr="00090D57" w:rsidRDefault="00D86C81" w:rsidP="00580F69">
            <w:pPr>
              <w:rPr>
                <w:sz w:val="22"/>
                <w:szCs w:val="22"/>
              </w:rPr>
            </w:pPr>
          </w:p>
          <w:p w14:paraId="09E8E10E" w14:textId="77777777" w:rsidR="00D86C81" w:rsidRPr="00090D57" w:rsidRDefault="00D86C81" w:rsidP="00580F69">
            <w:pPr>
              <w:rPr>
                <w:sz w:val="22"/>
                <w:szCs w:val="22"/>
              </w:rPr>
            </w:pPr>
          </w:p>
        </w:tc>
      </w:tr>
      <w:tr w:rsidR="00D86C81" w:rsidRPr="00090D57" w14:paraId="52AAA827" w14:textId="77777777" w:rsidTr="00580F69">
        <w:tc>
          <w:tcPr>
            <w:tcW w:w="1129" w:type="dxa"/>
          </w:tcPr>
          <w:p w14:paraId="39BFA874" w14:textId="77777777" w:rsidR="00D86C81" w:rsidRPr="00090D57" w:rsidRDefault="00D86C81" w:rsidP="00580F69">
            <w:pPr>
              <w:rPr>
                <w:sz w:val="22"/>
                <w:szCs w:val="22"/>
              </w:rPr>
            </w:pPr>
            <w:r w:rsidRPr="00090D57">
              <w:rPr>
                <w:sz w:val="22"/>
                <w:szCs w:val="22"/>
              </w:rPr>
              <w:t>2</w:t>
            </w:r>
          </w:p>
        </w:tc>
        <w:tc>
          <w:tcPr>
            <w:tcW w:w="3119" w:type="dxa"/>
          </w:tcPr>
          <w:p w14:paraId="2236118E" w14:textId="271E3E01" w:rsidR="00D86C81" w:rsidRPr="00090D57" w:rsidRDefault="000B0C1E" w:rsidP="00580F69">
            <w:pPr>
              <w:rPr>
                <w:sz w:val="22"/>
                <w:szCs w:val="22"/>
              </w:rPr>
            </w:pPr>
            <w:r w:rsidRPr="00090D57">
              <w:rPr>
                <w:sz w:val="22"/>
                <w:szCs w:val="22"/>
              </w:rPr>
              <w:t xml:space="preserve">How will I design and reinforce shared team values that strengthen belonging and purpose? </w:t>
            </w:r>
            <w:r w:rsidRPr="00090D57">
              <w:rPr>
                <w:sz w:val="22"/>
                <w:szCs w:val="22"/>
              </w:rPr>
              <w:br/>
            </w:r>
            <w:r w:rsidRPr="00090D57">
              <w:rPr>
                <w:sz w:val="22"/>
                <w:szCs w:val="22"/>
              </w:rPr>
              <w:br/>
              <w:t>Consider co-creating a team charter or defining “ways of working” together</w:t>
            </w:r>
            <w:r w:rsidRPr="00090D57">
              <w:rPr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4768" w:type="dxa"/>
          </w:tcPr>
          <w:p w14:paraId="0F4C2CC9" w14:textId="77777777" w:rsidR="00D86C81" w:rsidRPr="00090D57" w:rsidRDefault="00D86C81" w:rsidP="00580F69">
            <w:pPr>
              <w:rPr>
                <w:sz w:val="22"/>
                <w:szCs w:val="22"/>
              </w:rPr>
            </w:pPr>
            <w:r w:rsidRPr="00090D57">
              <w:rPr>
                <w:sz w:val="22"/>
                <w:szCs w:val="22"/>
              </w:rPr>
              <w:t>Action 1:</w:t>
            </w:r>
          </w:p>
          <w:p w14:paraId="785ED755" w14:textId="618666C9" w:rsidR="00D86C81" w:rsidRPr="00090D57" w:rsidRDefault="00446EFD" w:rsidP="00580F69">
            <w:pPr>
              <w:rPr>
                <w:sz w:val="22"/>
                <w:szCs w:val="22"/>
              </w:rPr>
            </w:pPr>
            <w:ins w:id="26" w:author="Dennis" w:date="2025-09-02T11:07:00Z">
              <w:r w:rsidRPr="00446EFD">
                <w:rPr>
                  <w:sz w:val="22"/>
                  <w:szCs w:val="22"/>
                </w:rPr>
                <w:t xml:space="preserve">Facilitate a workshop in week 3 to co-create a </w:t>
              </w:r>
              <w:r w:rsidRPr="00446EFD">
                <w:rPr>
                  <w:b/>
                  <w:bCs/>
                  <w:sz w:val="22"/>
                  <w:szCs w:val="22"/>
                </w:rPr>
                <w:t>Team Charter</w:t>
              </w:r>
              <w:r w:rsidRPr="00446EFD">
                <w:rPr>
                  <w:sz w:val="22"/>
                  <w:szCs w:val="22"/>
                </w:rPr>
                <w:t xml:space="preserve"> with values and “ways of working.”</w:t>
              </w:r>
            </w:ins>
          </w:p>
          <w:p w14:paraId="6977E08C" w14:textId="77777777" w:rsidR="00D86C81" w:rsidRPr="00090D57" w:rsidRDefault="00D86C81" w:rsidP="00580F69">
            <w:pPr>
              <w:rPr>
                <w:sz w:val="22"/>
                <w:szCs w:val="22"/>
              </w:rPr>
            </w:pPr>
          </w:p>
          <w:p w14:paraId="36EE40B0" w14:textId="77777777" w:rsidR="00D86C81" w:rsidRPr="00090D57" w:rsidRDefault="00D86C81" w:rsidP="00580F69">
            <w:pPr>
              <w:rPr>
                <w:sz w:val="22"/>
                <w:szCs w:val="22"/>
              </w:rPr>
            </w:pPr>
          </w:p>
          <w:p w14:paraId="6D347401" w14:textId="77777777" w:rsidR="00D86C81" w:rsidRPr="00090D57" w:rsidRDefault="00D86C81" w:rsidP="00580F69">
            <w:pPr>
              <w:rPr>
                <w:sz w:val="22"/>
                <w:szCs w:val="22"/>
              </w:rPr>
            </w:pPr>
          </w:p>
          <w:p w14:paraId="105342ED" w14:textId="77777777" w:rsidR="00D86C81" w:rsidRPr="00090D57" w:rsidRDefault="00D86C81" w:rsidP="00580F69">
            <w:pPr>
              <w:rPr>
                <w:sz w:val="22"/>
                <w:szCs w:val="22"/>
              </w:rPr>
            </w:pPr>
          </w:p>
          <w:p w14:paraId="653B3B9D" w14:textId="77777777" w:rsidR="00D86C81" w:rsidRPr="00090D57" w:rsidRDefault="00D86C81" w:rsidP="00580F69">
            <w:pPr>
              <w:rPr>
                <w:sz w:val="22"/>
                <w:szCs w:val="22"/>
              </w:rPr>
            </w:pPr>
          </w:p>
          <w:p w14:paraId="2C6AD4BF" w14:textId="77777777" w:rsidR="00D86C81" w:rsidRPr="00090D57" w:rsidRDefault="00D86C81" w:rsidP="00580F69">
            <w:pPr>
              <w:rPr>
                <w:sz w:val="22"/>
                <w:szCs w:val="22"/>
              </w:rPr>
            </w:pPr>
            <w:r w:rsidRPr="00090D57">
              <w:rPr>
                <w:sz w:val="22"/>
                <w:szCs w:val="22"/>
              </w:rPr>
              <w:lastRenderedPageBreak/>
              <w:t xml:space="preserve">Action 2: </w:t>
            </w:r>
          </w:p>
          <w:p w14:paraId="19706DA5" w14:textId="77777777" w:rsidR="00D86C81" w:rsidRPr="00090D57" w:rsidRDefault="00D86C81" w:rsidP="00580F69">
            <w:pPr>
              <w:rPr>
                <w:sz w:val="22"/>
                <w:szCs w:val="22"/>
              </w:rPr>
            </w:pPr>
          </w:p>
          <w:p w14:paraId="092B06A5" w14:textId="77777777" w:rsidR="00D86C81" w:rsidRPr="00090D57" w:rsidRDefault="00D86C81" w:rsidP="00580F69">
            <w:pPr>
              <w:rPr>
                <w:sz w:val="22"/>
                <w:szCs w:val="22"/>
              </w:rPr>
            </w:pPr>
          </w:p>
        </w:tc>
      </w:tr>
      <w:tr w:rsidR="00D86C81" w:rsidRPr="00090D57" w14:paraId="747F3E70" w14:textId="77777777" w:rsidTr="00580F69">
        <w:tc>
          <w:tcPr>
            <w:tcW w:w="1129" w:type="dxa"/>
          </w:tcPr>
          <w:p w14:paraId="7801D38E" w14:textId="77777777" w:rsidR="00D86C81" w:rsidRPr="00090D57" w:rsidRDefault="00D86C81" w:rsidP="00580F69">
            <w:pPr>
              <w:rPr>
                <w:sz w:val="22"/>
                <w:szCs w:val="22"/>
              </w:rPr>
            </w:pPr>
            <w:r w:rsidRPr="00090D57"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3119" w:type="dxa"/>
          </w:tcPr>
          <w:p w14:paraId="791DE44C" w14:textId="74103367" w:rsidR="00D86C81" w:rsidRPr="00090D57" w:rsidRDefault="00B4146F" w:rsidP="00580F69">
            <w:pPr>
              <w:rPr>
                <w:sz w:val="22"/>
                <w:szCs w:val="22"/>
              </w:rPr>
            </w:pPr>
            <w:r w:rsidRPr="00090D57">
              <w:rPr>
                <w:sz w:val="22"/>
                <w:szCs w:val="22"/>
              </w:rPr>
              <w:t xml:space="preserve">What practices will I implement to celebrate collective achievements and promote team identity, especially across different time zones? </w:t>
            </w:r>
            <w:r w:rsidRPr="00090D57">
              <w:rPr>
                <w:sz w:val="22"/>
                <w:szCs w:val="22"/>
              </w:rPr>
              <w:br/>
            </w:r>
            <w:r w:rsidRPr="00090D57">
              <w:rPr>
                <w:sz w:val="22"/>
                <w:szCs w:val="22"/>
              </w:rPr>
              <w:br/>
              <w:t>Think about spotlighting contributions, virtual celebrations, or storytelling.</w:t>
            </w:r>
          </w:p>
        </w:tc>
        <w:tc>
          <w:tcPr>
            <w:tcW w:w="4768" w:type="dxa"/>
          </w:tcPr>
          <w:p w14:paraId="0ACC1F3D" w14:textId="77777777" w:rsidR="00D86C81" w:rsidRPr="00090D57" w:rsidRDefault="00D86C81" w:rsidP="00580F69">
            <w:pPr>
              <w:rPr>
                <w:sz w:val="22"/>
                <w:szCs w:val="22"/>
              </w:rPr>
            </w:pPr>
            <w:r w:rsidRPr="00090D57">
              <w:rPr>
                <w:sz w:val="22"/>
                <w:szCs w:val="22"/>
              </w:rPr>
              <w:t>Action 1:</w:t>
            </w:r>
          </w:p>
          <w:p w14:paraId="53D722BA" w14:textId="42E63F51" w:rsidR="00D86C81" w:rsidRPr="00090D57" w:rsidRDefault="00446EFD" w:rsidP="00580F69">
            <w:pPr>
              <w:rPr>
                <w:sz w:val="22"/>
                <w:szCs w:val="22"/>
              </w:rPr>
            </w:pPr>
            <w:ins w:id="27" w:author="Dennis" w:date="2025-09-02T11:07:00Z">
              <w:r w:rsidRPr="00446EFD">
                <w:rPr>
                  <w:sz w:val="22"/>
                  <w:szCs w:val="22"/>
                </w:rPr>
                <w:t xml:space="preserve">Host a quarterly </w:t>
              </w:r>
              <w:r w:rsidRPr="00446EFD">
                <w:rPr>
                  <w:b/>
                  <w:bCs/>
                  <w:sz w:val="22"/>
                  <w:szCs w:val="22"/>
                </w:rPr>
                <w:t>“Global Connect Showcase”</w:t>
              </w:r>
              <w:r w:rsidRPr="00446EFD">
                <w:rPr>
                  <w:sz w:val="22"/>
                  <w:szCs w:val="22"/>
                </w:rPr>
                <w:t xml:space="preserve"> where each time zone presents highlights of their contributions to leadership and peers.</w:t>
              </w:r>
            </w:ins>
            <w:bookmarkStart w:id="28" w:name="_GoBack"/>
            <w:bookmarkEnd w:id="28"/>
          </w:p>
          <w:p w14:paraId="7F5C22EA" w14:textId="77777777" w:rsidR="00D86C81" w:rsidRPr="00090D57" w:rsidRDefault="00D86C81" w:rsidP="00580F69">
            <w:pPr>
              <w:rPr>
                <w:sz w:val="22"/>
                <w:szCs w:val="22"/>
              </w:rPr>
            </w:pPr>
          </w:p>
          <w:p w14:paraId="0CB47A0D" w14:textId="77777777" w:rsidR="00D86C81" w:rsidRPr="00090D57" w:rsidRDefault="00D86C81" w:rsidP="00580F69">
            <w:pPr>
              <w:rPr>
                <w:sz w:val="22"/>
                <w:szCs w:val="22"/>
              </w:rPr>
            </w:pPr>
          </w:p>
          <w:p w14:paraId="02BAEEC3" w14:textId="77777777" w:rsidR="00D86C81" w:rsidRPr="00090D57" w:rsidRDefault="00D86C81" w:rsidP="00580F69">
            <w:pPr>
              <w:rPr>
                <w:sz w:val="22"/>
                <w:szCs w:val="22"/>
              </w:rPr>
            </w:pPr>
          </w:p>
          <w:p w14:paraId="58665E7E" w14:textId="77777777" w:rsidR="00D86C81" w:rsidRPr="00090D57" w:rsidRDefault="00D86C81" w:rsidP="00580F69">
            <w:pPr>
              <w:rPr>
                <w:sz w:val="22"/>
                <w:szCs w:val="22"/>
              </w:rPr>
            </w:pPr>
          </w:p>
          <w:p w14:paraId="6A43F5B1" w14:textId="77777777" w:rsidR="00D86C81" w:rsidRPr="00090D57" w:rsidRDefault="00D86C81" w:rsidP="00580F69">
            <w:pPr>
              <w:rPr>
                <w:sz w:val="22"/>
                <w:szCs w:val="22"/>
              </w:rPr>
            </w:pPr>
          </w:p>
          <w:p w14:paraId="4C358A0D" w14:textId="77777777" w:rsidR="00D86C81" w:rsidRPr="00090D57" w:rsidRDefault="00D86C81" w:rsidP="00580F69">
            <w:pPr>
              <w:rPr>
                <w:sz w:val="22"/>
                <w:szCs w:val="22"/>
              </w:rPr>
            </w:pPr>
            <w:r w:rsidRPr="00090D57">
              <w:rPr>
                <w:sz w:val="22"/>
                <w:szCs w:val="22"/>
              </w:rPr>
              <w:t>Action 2:</w:t>
            </w:r>
          </w:p>
          <w:p w14:paraId="3CFDED23" w14:textId="77777777" w:rsidR="00D86C81" w:rsidRPr="00090D57" w:rsidRDefault="00D86C81" w:rsidP="00580F69">
            <w:pPr>
              <w:rPr>
                <w:sz w:val="22"/>
                <w:szCs w:val="22"/>
              </w:rPr>
            </w:pPr>
          </w:p>
        </w:tc>
      </w:tr>
    </w:tbl>
    <w:p w14:paraId="60C45E60" w14:textId="77777777" w:rsidR="00D86C81" w:rsidRPr="00090D57" w:rsidRDefault="00D86C81" w:rsidP="00ED3C5B"/>
    <w:p w14:paraId="2E96D30A" w14:textId="77777777" w:rsidR="003374BB" w:rsidRPr="00090D57" w:rsidRDefault="003374BB"/>
    <w:sectPr w:rsidR="003374BB" w:rsidRPr="00090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nnis">
    <w15:presenceInfo w15:providerId="Windows Live" w15:userId="b03a39e68183e0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C5B"/>
    <w:rsid w:val="00023821"/>
    <w:rsid w:val="00040A93"/>
    <w:rsid w:val="000555B2"/>
    <w:rsid w:val="00090D57"/>
    <w:rsid w:val="000A00D5"/>
    <w:rsid w:val="000B0C1E"/>
    <w:rsid w:val="001B50FA"/>
    <w:rsid w:val="00225425"/>
    <w:rsid w:val="00277C83"/>
    <w:rsid w:val="00324CA7"/>
    <w:rsid w:val="00336DE8"/>
    <w:rsid w:val="003374BB"/>
    <w:rsid w:val="003446E1"/>
    <w:rsid w:val="003473E9"/>
    <w:rsid w:val="00356014"/>
    <w:rsid w:val="00394437"/>
    <w:rsid w:val="003A33A6"/>
    <w:rsid w:val="003C5DB4"/>
    <w:rsid w:val="00442C0A"/>
    <w:rsid w:val="00446EFD"/>
    <w:rsid w:val="00456301"/>
    <w:rsid w:val="00494D63"/>
    <w:rsid w:val="004A4975"/>
    <w:rsid w:val="004B7FA4"/>
    <w:rsid w:val="004F4DAF"/>
    <w:rsid w:val="004F52F5"/>
    <w:rsid w:val="00580F69"/>
    <w:rsid w:val="006220CA"/>
    <w:rsid w:val="006370EB"/>
    <w:rsid w:val="006A64DB"/>
    <w:rsid w:val="007A23C4"/>
    <w:rsid w:val="00817CEC"/>
    <w:rsid w:val="008667D8"/>
    <w:rsid w:val="00877525"/>
    <w:rsid w:val="008F4676"/>
    <w:rsid w:val="00916B89"/>
    <w:rsid w:val="00947BB4"/>
    <w:rsid w:val="009D775D"/>
    <w:rsid w:val="009E51CF"/>
    <w:rsid w:val="009F7447"/>
    <w:rsid w:val="00A30799"/>
    <w:rsid w:val="00B4146F"/>
    <w:rsid w:val="00B64B81"/>
    <w:rsid w:val="00D03AD9"/>
    <w:rsid w:val="00D15CB7"/>
    <w:rsid w:val="00D347F6"/>
    <w:rsid w:val="00D560F8"/>
    <w:rsid w:val="00D70967"/>
    <w:rsid w:val="00D86C81"/>
    <w:rsid w:val="00DC0F27"/>
    <w:rsid w:val="00DC5A28"/>
    <w:rsid w:val="00E04F4A"/>
    <w:rsid w:val="00E0690F"/>
    <w:rsid w:val="00E14AC3"/>
    <w:rsid w:val="00E5174D"/>
    <w:rsid w:val="00E64C5C"/>
    <w:rsid w:val="00ED3C5B"/>
    <w:rsid w:val="00F539B6"/>
    <w:rsid w:val="00FE5845"/>
    <w:rsid w:val="7625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F16333"/>
  <w15:chartTrackingRefBased/>
  <w15:docId w15:val="{64C9C563-782D-4360-B3EC-636BA8EE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C5B"/>
    <w:pPr>
      <w:spacing w:line="278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3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C5B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3C5B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3C5B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C5B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C5B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C5B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C5B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C5B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C5B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D3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C5B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C5B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D3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C5B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D3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C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C5B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D3C5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D3C5B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D3C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3C5B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6A64DB"/>
    <w:pPr>
      <w:spacing w:after="0"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DE3E3EEE538F4D8BD4C01540BE56A7" ma:contentTypeVersion="16" ma:contentTypeDescription="Create a new document." ma:contentTypeScope="" ma:versionID="51b4d79aac73699cb00fce71b7534f63">
  <xsd:schema xmlns:xsd="http://www.w3.org/2001/XMLSchema" xmlns:xs="http://www.w3.org/2001/XMLSchema" xmlns:p="http://schemas.microsoft.com/office/2006/metadata/properties" xmlns:ns2="22aa6f4c-702d-48f0-bc52-8f40b57cf616" xmlns:ns3="ecd513c4-2476-43e1-84b8-4278d33856c9" targetNamespace="http://schemas.microsoft.com/office/2006/metadata/properties" ma:root="true" ma:fieldsID="7b788daf0633444a0420cb11101206a2" ns2:_="" ns3:_="">
    <xsd:import namespace="22aa6f4c-702d-48f0-bc52-8f40b57cf616"/>
    <xsd:import namespace="ecd513c4-2476-43e1-84b8-4278d33856c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a6f4c-702d-48f0-bc52-8f40b57cf6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13a91e5-7f9e-4d94-96af-2ba511d39d75}" ma:internalName="TaxCatchAll" ma:showField="CatchAllData" ma:web="22aa6f4c-702d-48f0-bc52-8f40b57cf6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513c4-2476-43e1-84b8-4278d3385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d513c4-2476-43e1-84b8-4278d33856c9">
      <Terms xmlns="http://schemas.microsoft.com/office/infopath/2007/PartnerControls"/>
    </lcf76f155ced4ddcb4097134ff3c332f>
    <TaxCatchAll xmlns="22aa6f4c-702d-48f0-bc52-8f40b57cf616" xsi:nil="true"/>
  </documentManagement>
</p:properties>
</file>

<file path=customXml/itemProps1.xml><?xml version="1.0" encoding="utf-8"?>
<ds:datastoreItem xmlns:ds="http://schemas.openxmlformats.org/officeDocument/2006/customXml" ds:itemID="{AF544CDC-16EC-4A6F-BF59-A8A52C14DE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40AB7-16C8-4597-98FF-3E82DB514E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aa6f4c-702d-48f0-bc52-8f40b57cf616"/>
    <ds:schemaRef ds:uri="ecd513c4-2476-43e1-84b8-4278d33856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2D09DC-4599-4EEB-858F-1A5050388FE0}">
  <ds:schemaRefs>
    <ds:schemaRef ds:uri="http://schemas.microsoft.com/office/2006/metadata/properties"/>
    <ds:schemaRef ds:uri="http://schemas.microsoft.com/office/infopath/2007/PartnerControls"/>
    <ds:schemaRef ds:uri="ecd513c4-2476-43e1-84b8-4278d33856c9"/>
    <ds:schemaRef ds:uri="22aa6f4c-702d-48f0-bc52-8f40b57cf61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Chris Fernandez</dc:creator>
  <cp:keywords/>
  <dc:description/>
  <cp:lastModifiedBy>Dennis</cp:lastModifiedBy>
  <cp:revision>46</cp:revision>
  <dcterms:created xsi:type="dcterms:W3CDTF">2025-08-18T11:26:00Z</dcterms:created>
  <dcterms:modified xsi:type="dcterms:W3CDTF">2025-09-02T03:07:00Z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013a0f94-210c-4695-89f9-7ab4e42e7fbe</vt:lpwstr>
  </property>
  <property fmtid="{D5CDD505-2E9C-101B-9397-08002B2CF9AE}" pid="3" name="ContentTypeId">
    <vt:lpwstr>0x010100F6DE3E3EEE538F4D8BD4C01540BE56A7</vt:lpwstr>
  </property>
  <property fmtid="{D5CDD505-2E9C-101B-9397-08002B2CF9AE}" pid="4" name="MediaServiceImageTags">
    <vt:lpwstr/>
  </property>
</Properties>
</file>